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1B192" w14:textId="155C2D6B" w:rsidR="0068095F" w:rsidRPr="00314095" w:rsidRDefault="00A71796" w:rsidP="00A71796">
      <w:pPr>
        <w:pStyle w:val="Heading1"/>
        <w:rPr>
          <w:rFonts w:asciiTheme="majorHAnsi" w:hAnsiTheme="majorHAnsi"/>
          <w:lang w:val="en-CA"/>
        </w:rPr>
      </w:pPr>
      <w:r w:rsidRPr="00314095">
        <w:rPr>
          <w:rFonts w:asciiTheme="majorHAnsi" w:hAnsiTheme="majorHAnsi"/>
          <w:lang w:val="en-CA"/>
        </w:rPr>
        <w:t>Course information</w:t>
      </w:r>
    </w:p>
    <w:p w14:paraId="1F45F2C0" w14:textId="5331C7A2" w:rsidR="0068095F" w:rsidRPr="00D95D03" w:rsidRDefault="00B97A8B" w:rsidP="00F1424B">
      <w:pPr>
        <w:tabs>
          <w:tab w:val="left" w:pos="1843"/>
          <w:tab w:val="left" w:pos="4678"/>
          <w:tab w:val="left" w:pos="6237"/>
        </w:tabs>
        <w:ind w:left="0"/>
        <w:rPr>
          <w:rFonts w:asciiTheme="majorHAnsi" w:hAnsiTheme="majorHAnsi"/>
          <w:sz w:val="22"/>
          <w:szCs w:val="22"/>
          <w:lang w:val="en-CA"/>
        </w:rPr>
      </w:pPr>
      <w:r w:rsidRPr="00314095">
        <w:rPr>
          <w:rFonts w:asciiTheme="majorHAnsi" w:hAnsiTheme="majorHAnsi"/>
          <w:b/>
          <w:sz w:val="22"/>
          <w:szCs w:val="22"/>
          <w:lang w:val="en-CA"/>
        </w:rPr>
        <w:t xml:space="preserve">Course </w:t>
      </w:r>
      <w:r w:rsidRPr="00D95D03">
        <w:rPr>
          <w:rFonts w:asciiTheme="majorHAnsi" w:hAnsiTheme="majorHAnsi"/>
          <w:b/>
          <w:sz w:val="22"/>
          <w:szCs w:val="22"/>
          <w:lang w:val="en-CA"/>
        </w:rPr>
        <w:t>title</w:t>
      </w:r>
      <w:r w:rsidRPr="00D95D03">
        <w:rPr>
          <w:rFonts w:asciiTheme="majorHAnsi" w:hAnsiTheme="majorHAnsi"/>
          <w:sz w:val="22"/>
          <w:szCs w:val="22"/>
          <w:lang w:val="en-CA"/>
        </w:rPr>
        <w:t>:</w:t>
      </w:r>
      <w:r w:rsidRPr="00D95D03">
        <w:rPr>
          <w:rFonts w:asciiTheme="majorHAnsi" w:hAnsiTheme="majorHAnsi"/>
          <w:sz w:val="22"/>
          <w:szCs w:val="22"/>
          <w:lang w:val="en-CA"/>
        </w:rPr>
        <w:tab/>
      </w:r>
      <w:r w:rsidR="00BF239B" w:rsidRPr="00D95D03">
        <w:rPr>
          <w:rFonts w:asciiTheme="majorHAnsi" w:hAnsiTheme="majorHAnsi"/>
          <w:sz w:val="22"/>
          <w:szCs w:val="22"/>
          <w:lang w:val="en-CA"/>
        </w:rPr>
        <w:t>e</w:t>
      </w:r>
      <w:r w:rsidRPr="00D95D03">
        <w:rPr>
          <w:rFonts w:asciiTheme="majorHAnsi" w:hAnsiTheme="majorHAnsi"/>
          <w:sz w:val="22"/>
          <w:szCs w:val="22"/>
          <w:lang w:val="en-CA"/>
        </w:rPr>
        <w:t>Commerce</w:t>
      </w:r>
      <w:r w:rsidRPr="00D95D03">
        <w:rPr>
          <w:rFonts w:asciiTheme="majorHAnsi" w:hAnsiTheme="majorHAnsi"/>
          <w:sz w:val="22"/>
          <w:szCs w:val="22"/>
          <w:lang w:val="en-CA"/>
        </w:rPr>
        <w:tab/>
      </w:r>
      <w:r w:rsidRPr="00D95D03">
        <w:rPr>
          <w:rFonts w:asciiTheme="majorHAnsi" w:hAnsiTheme="majorHAnsi"/>
          <w:b/>
          <w:sz w:val="22"/>
          <w:szCs w:val="22"/>
          <w:lang w:val="en-CA"/>
        </w:rPr>
        <w:t>Course #</w:t>
      </w:r>
      <w:r w:rsidRPr="00D95D03">
        <w:rPr>
          <w:rFonts w:asciiTheme="majorHAnsi" w:hAnsiTheme="majorHAnsi"/>
          <w:sz w:val="22"/>
          <w:szCs w:val="22"/>
          <w:lang w:val="en-CA"/>
        </w:rPr>
        <w:t>:</w:t>
      </w:r>
      <w:r w:rsidRPr="00D95D03">
        <w:rPr>
          <w:rFonts w:asciiTheme="majorHAnsi" w:hAnsiTheme="majorHAnsi"/>
          <w:sz w:val="22"/>
          <w:szCs w:val="22"/>
          <w:lang w:val="en-CA"/>
        </w:rPr>
        <w:tab/>
        <w:t>420-</w:t>
      </w:r>
      <w:r w:rsidR="00125DF5" w:rsidRPr="00D95D03">
        <w:rPr>
          <w:rFonts w:asciiTheme="majorHAnsi" w:hAnsiTheme="majorHAnsi"/>
          <w:sz w:val="22"/>
          <w:szCs w:val="22"/>
          <w:lang w:val="en-CA"/>
        </w:rPr>
        <w:t>4</w:t>
      </w:r>
      <w:r w:rsidRPr="00D95D03">
        <w:rPr>
          <w:rFonts w:asciiTheme="majorHAnsi" w:hAnsiTheme="majorHAnsi"/>
          <w:sz w:val="22"/>
          <w:szCs w:val="22"/>
          <w:lang w:val="en-CA"/>
        </w:rPr>
        <w:t>1</w:t>
      </w:r>
      <w:r w:rsidR="00125DF5" w:rsidRPr="00D95D03">
        <w:rPr>
          <w:rFonts w:asciiTheme="majorHAnsi" w:hAnsiTheme="majorHAnsi"/>
          <w:sz w:val="22"/>
          <w:szCs w:val="22"/>
          <w:lang w:val="en-CA"/>
        </w:rPr>
        <w:t>1</w:t>
      </w:r>
      <w:r w:rsidRPr="00D95D03">
        <w:rPr>
          <w:rFonts w:asciiTheme="majorHAnsi" w:hAnsiTheme="majorHAnsi"/>
          <w:sz w:val="22"/>
          <w:szCs w:val="22"/>
          <w:lang w:val="en-CA"/>
        </w:rPr>
        <w:t>-VA</w:t>
      </w:r>
    </w:p>
    <w:p w14:paraId="597E78E1" w14:textId="60A8E789" w:rsidR="001B74A2" w:rsidRPr="00314095" w:rsidRDefault="00B97A8B" w:rsidP="59CD0F75">
      <w:pPr>
        <w:tabs>
          <w:tab w:val="left" w:pos="1843"/>
          <w:tab w:val="left" w:pos="4678"/>
          <w:tab w:val="left" w:pos="6237"/>
        </w:tabs>
        <w:ind w:left="0"/>
        <w:rPr>
          <w:rFonts w:asciiTheme="majorHAnsi" w:hAnsiTheme="majorHAnsi"/>
          <w:sz w:val="22"/>
          <w:szCs w:val="22"/>
          <w:lang w:val="en-CA"/>
        </w:rPr>
      </w:pPr>
      <w:r w:rsidRPr="59CD0F75">
        <w:rPr>
          <w:rFonts w:asciiTheme="majorHAnsi" w:hAnsiTheme="majorHAnsi"/>
          <w:b/>
          <w:bCs/>
          <w:sz w:val="22"/>
          <w:szCs w:val="22"/>
          <w:lang w:val="en-CA"/>
        </w:rPr>
        <w:t>Section number</w:t>
      </w:r>
      <w:r w:rsidRPr="59CD0F75">
        <w:rPr>
          <w:rFonts w:asciiTheme="majorHAnsi" w:hAnsiTheme="majorHAnsi"/>
          <w:sz w:val="22"/>
          <w:szCs w:val="22"/>
          <w:lang w:val="en-CA"/>
        </w:rPr>
        <w:t>:</w:t>
      </w:r>
      <w:r>
        <w:tab/>
      </w:r>
      <w:r w:rsidRPr="59CD0F75">
        <w:rPr>
          <w:rFonts w:asciiTheme="majorHAnsi" w:hAnsiTheme="majorHAnsi"/>
          <w:sz w:val="22"/>
          <w:szCs w:val="22"/>
          <w:lang w:val="en-CA"/>
        </w:rPr>
        <w:t>1</w:t>
      </w:r>
      <w:ins w:id="0" w:author="Ronald Raphael" w:date="2023-08-17T16:37:00Z">
        <w:r w:rsidR="002C1EF5">
          <w:rPr>
            <w:rFonts w:asciiTheme="majorHAnsi" w:hAnsiTheme="majorHAnsi"/>
            <w:sz w:val="22"/>
            <w:szCs w:val="22"/>
            <w:lang w:val="en-CA"/>
          </w:rPr>
          <w:t>-2</w:t>
        </w:r>
      </w:ins>
      <w:r>
        <w:tab/>
      </w:r>
      <w:r w:rsidRPr="59CD0F75">
        <w:rPr>
          <w:rFonts w:asciiTheme="majorHAnsi" w:hAnsiTheme="majorHAnsi"/>
          <w:b/>
          <w:bCs/>
          <w:sz w:val="22"/>
          <w:szCs w:val="22"/>
          <w:lang w:val="en-CA"/>
        </w:rPr>
        <w:t>Semester</w:t>
      </w:r>
      <w:r w:rsidRPr="59CD0F75">
        <w:rPr>
          <w:rFonts w:asciiTheme="majorHAnsi" w:hAnsiTheme="majorHAnsi"/>
          <w:sz w:val="22"/>
          <w:szCs w:val="22"/>
          <w:lang w:val="en-CA"/>
        </w:rPr>
        <w:t>:</w:t>
      </w:r>
      <w:r>
        <w:tab/>
      </w:r>
      <w:r w:rsidR="008B7EF7" w:rsidRPr="59CD0F75">
        <w:rPr>
          <w:rFonts w:asciiTheme="majorHAnsi" w:hAnsiTheme="majorHAnsi"/>
          <w:sz w:val="22"/>
          <w:szCs w:val="22"/>
          <w:lang w:val="en-CA"/>
        </w:rPr>
        <w:t>A</w:t>
      </w:r>
      <w:r w:rsidR="002425E2" w:rsidRPr="59CD0F75">
        <w:rPr>
          <w:rFonts w:asciiTheme="majorHAnsi" w:hAnsiTheme="majorHAnsi"/>
          <w:sz w:val="22"/>
          <w:szCs w:val="22"/>
          <w:lang w:val="en-CA"/>
        </w:rPr>
        <w:t>-</w:t>
      </w:r>
      <w:del w:id="1" w:author="Ronald Raphael" w:date="2023-08-17T16:37:00Z">
        <w:r w:rsidR="002425E2" w:rsidRPr="59CD0F75" w:rsidDel="002C1EF5">
          <w:rPr>
            <w:rFonts w:asciiTheme="majorHAnsi" w:hAnsiTheme="majorHAnsi"/>
            <w:sz w:val="22"/>
            <w:szCs w:val="22"/>
            <w:lang w:val="en-CA"/>
          </w:rPr>
          <w:delText>202</w:delText>
        </w:r>
        <w:r w:rsidR="00125DF5" w:rsidRPr="59CD0F75" w:rsidDel="002C1EF5">
          <w:rPr>
            <w:rFonts w:asciiTheme="majorHAnsi" w:hAnsiTheme="majorHAnsi"/>
            <w:sz w:val="22"/>
            <w:szCs w:val="22"/>
            <w:lang w:val="en-CA"/>
          </w:rPr>
          <w:delText>1</w:delText>
        </w:r>
      </w:del>
      <w:ins w:id="2" w:author="Ronald Raphael" w:date="2023-08-17T16:37:00Z">
        <w:r w:rsidR="002C1EF5" w:rsidRPr="59CD0F75">
          <w:rPr>
            <w:rFonts w:asciiTheme="majorHAnsi" w:hAnsiTheme="majorHAnsi"/>
            <w:sz w:val="22"/>
            <w:szCs w:val="22"/>
            <w:lang w:val="en-CA"/>
          </w:rPr>
          <w:t>202</w:t>
        </w:r>
        <w:r w:rsidR="002C1EF5">
          <w:rPr>
            <w:rFonts w:asciiTheme="majorHAnsi" w:hAnsiTheme="majorHAnsi"/>
            <w:sz w:val="22"/>
            <w:szCs w:val="22"/>
            <w:lang w:val="en-CA"/>
          </w:rPr>
          <w:t>3</w:t>
        </w:r>
      </w:ins>
    </w:p>
    <w:p w14:paraId="5EBB696D" w14:textId="7212DA9F" w:rsidR="002425E2" w:rsidRPr="00314095" w:rsidRDefault="00B97A8B" w:rsidP="00F1424B">
      <w:pPr>
        <w:tabs>
          <w:tab w:val="left" w:pos="1843"/>
          <w:tab w:val="left" w:pos="4678"/>
          <w:tab w:val="left" w:pos="6237"/>
        </w:tabs>
        <w:ind w:left="0"/>
        <w:rPr>
          <w:rFonts w:asciiTheme="majorHAnsi" w:hAnsiTheme="majorHAnsi"/>
          <w:sz w:val="22"/>
          <w:szCs w:val="22"/>
          <w:lang w:val="en-CA"/>
        </w:rPr>
      </w:pPr>
      <w:r w:rsidRPr="00314095">
        <w:rPr>
          <w:rFonts w:asciiTheme="majorHAnsi" w:hAnsiTheme="majorHAnsi"/>
          <w:b/>
          <w:sz w:val="22"/>
          <w:szCs w:val="22"/>
          <w:lang w:val="en-CA"/>
        </w:rPr>
        <w:t>Pre-</w:t>
      </w:r>
      <w:r w:rsidR="00DD1B10" w:rsidRPr="00314095">
        <w:rPr>
          <w:rFonts w:asciiTheme="majorHAnsi" w:hAnsiTheme="majorHAnsi"/>
          <w:b/>
          <w:sz w:val="22"/>
          <w:szCs w:val="22"/>
          <w:lang w:val="en-CA"/>
        </w:rPr>
        <w:t>requisite</w:t>
      </w:r>
      <w:r w:rsidRPr="00314095">
        <w:rPr>
          <w:rFonts w:asciiTheme="majorHAnsi" w:hAnsiTheme="majorHAnsi"/>
          <w:b/>
          <w:sz w:val="22"/>
          <w:szCs w:val="22"/>
          <w:lang w:val="en-CA"/>
        </w:rPr>
        <w:t>:</w:t>
      </w:r>
      <w:r w:rsidRPr="00314095">
        <w:rPr>
          <w:rFonts w:asciiTheme="majorHAnsi" w:hAnsiTheme="majorHAnsi"/>
          <w:sz w:val="22"/>
          <w:szCs w:val="22"/>
          <w:lang w:val="en-CA"/>
        </w:rPr>
        <w:tab/>
        <w:t>420-</w:t>
      </w:r>
      <w:r w:rsidR="00125DF5" w:rsidRPr="00314095">
        <w:rPr>
          <w:rFonts w:asciiTheme="majorHAnsi" w:hAnsiTheme="majorHAnsi"/>
          <w:sz w:val="22"/>
          <w:szCs w:val="22"/>
          <w:lang w:val="en-CA"/>
        </w:rPr>
        <w:t>301-VA Programming Patterns and 420-311-VA Internet Programming</w:t>
      </w:r>
    </w:p>
    <w:p w14:paraId="63F0345D" w14:textId="245C6E28" w:rsidR="001B74A2" w:rsidRPr="00314095" w:rsidRDefault="00B97A8B" w:rsidP="59CD0F75">
      <w:pPr>
        <w:tabs>
          <w:tab w:val="left" w:pos="1843"/>
          <w:tab w:val="left" w:pos="4678"/>
          <w:tab w:val="left" w:pos="6237"/>
        </w:tabs>
        <w:ind w:left="0"/>
        <w:rPr>
          <w:rFonts w:asciiTheme="majorHAnsi" w:eastAsiaTheme="minorEastAsia" w:hAnsiTheme="majorHAnsi" w:cstheme="minorBidi"/>
          <w:color w:val="auto"/>
          <w:sz w:val="22"/>
          <w:szCs w:val="22"/>
          <w:lang w:val="en-CA"/>
        </w:rPr>
      </w:pPr>
      <w:r w:rsidRPr="7CC0C60F">
        <w:rPr>
          <w:rFonts w:asciiTheme="majorHAnsi" w:hAnsiTheme="majorHAnsi"/>
          <w:b/>
          <w:bCs/>
          <w:sz w:val="22"/>
          <w:szCs w:val="22"/>
          <w:lang w:val="en-CA"/>
        </w:rPr>
        <w:t>Ponderation:</w:t>
      </w:r>
      <w:r w:rsidRPr="7CC0C60F">
        <w:rPr>
          <w:rFonts w:asciiTheme="majorHAnsi" w:hAnsiTheme="majorHAnsi"/>
          <w:sz w:val="22"/>
          <w:szCs w:val="22"/>
          <w:lang w:val="en-CA"/>
        </w:rPr>
        <w:t xml:space="preserve"> </w:t>
      </w:r>
      <w:r>
        <w:tab/>
      </w:r>
      <w:r w:rsidR="002425E2" w:rsidRPr="7CC0C60F">
        <w:rPr>
          <w:rFonts w:asciiTheme="majorHAnsi" w:hAnsiTheme="majorHAnsi"/>
          <w:sz w:val="22"/>
          <w:szCs w:val="22"/>
          <w:lang w:val="en-CA"/>
        </w:rPr>
        <w:t xml:space="preserve">Every week, </w:t>
      </w:r>
      <w:r w:rsidRPr="7CC0C60F">
        <w:rPr>
          <w:rFonts w:asciiTheme="majorHAnsi" w:hAnsiTheme="majorHAnsi"/>
          <w:sz w:val="22"/>
          <w:szCs w:val="22"/>
          <w:lang w:val="en-CA"/>
        </w:rPr>
        <w:t>2</w:t>
      </w:r>
      <w:r w:rsidR="002C6B1A" w:rsidRPr="7CC0C60F">
        <w:rPr>
          <w:rFonts w:asciiTheme="majorHAnsi" w:hAnsiTheme="majorHAnsi"/>
          <w:sz w:val="22"/>
          <w:szCs w:val="22"/>
          <w:lang w:val="en-CA"/>
        </w:rPr>
        <w:t xml:space="preserve"> </w:t>
      </w:r>
      <w:r w:rsidR="001229E8" w:rsidRPr="7CC0C60F">
        <w:rPr>
          <w:rFonts w:asciiTheme="majorHAnsi" w:hAnsiTheme="majorHAnsi"/>
          <w:sz w:val="22"/>
          <w:szCs w:val="22"/>
          <w:lang w:val="en-CA"/>
        </w:rPr>
        <w:t>h</w:t>
      </w:r>
      <w:r w:rsidR="00006A1A" w:rsidRPr="7CC0C60F">
        <w:rPr>
          <w:rFonts w:asciiTheme="majorHAnsi" w:hAnsiTheme="majorHAnsi"/>
          <w:sz w:val="22"/>
          <w:szCs w:val="22"/>
          <w:lang w:val="en-CA"/>
        </w:rPr>
        <w:t>ours</w:t>
      </w:r>
      <w:r w:rsidR="001229E8" w:rsidRPr="7CC0C60F">
        <w:rPr>
          <w:rFonts w:asciiTheme="majorHAnsi" w:hAnsiTheme="majorHAnsi"/>
          <w:sz w:val="22"/>
          <w:szCs w:val="22"/>
          <w:lang w:val="en-CA"/>
        </w:rPr>
        <w:t xml:space="preserve"> theory</w:t>
      </w:r>
      <w:r w:rsidR="001B74A2" w:rsidRPr="7CC0C60F">
        <w:rPr>
          <w:rFonts w:asciiTheme="majorHAnsi" w:hAnsiTheme="majorHAnsi"/>
          <w:sz w:val="22"/>
          <w:szCs w:val="22"/>
          <w:lang w:val="en-CA"/>
        </w:rPr>
        <w:t>,</w:t>
      </w:r>
      <w:r w:rsidR="002425E2" w:rsidRPr="7CC0C60F">
        <w:rPr>
          <w:rFonts w:asciiTheme="majorHAnsi" w:hAnsiTheme="majorHAnsi"/>
          <w:sz w:val="22"/>
          <w:szCs w:val="22"/>
          <w:lang w:val="en-CA"/>
        </w:rPr>
        <w:t xml:space="preserve"> </w:t>
      </w:r>
      <w:r w:rsidR="00125DF5" w:rsidRPr="7CC0C60F">
        <w:rPr>
          <w:rFonts w:asciiTheme="majorHAnsi" w:hAnsiTheme="majorHAnsi"/>
          <w:sz w:val="22"/>
          <w:szCs w:val="22"/>
          <w:lang w:val="en-CA"/>
        </w:rPr>
        <w:t>3</w:t>
      </w:r>
      <w:r w:rsidR="002C6B1A" w:rsidRPr="7CC0C60F">
        <w:rPr>
          <w:rFonts w:asciiTheme="majorHAnsi" w:hAnsiTheme="majorHAnsi"/>
          <w:sz w:val="22"/>
          <w:szCs w:val="22"/>
          <w:lang w:val="en-CA"/>
        </w:rPr>
        <w:t xml:space="preserve"> </w:t>
      </w:r>
      <w:r w:rsidR="001229E8" w:rsidRPr="7CC0C60F">
        <w:rPr>
          <w:rFonts w:asciiTheme="majorHAnsi" w:hAnsiTheme="majorHAnsi"/>
          <w:sz w:val="22"/>
          <w:szCs w:val="22"/>
          <w:lang w:val="en-CA"/>
        </w:rPr>
        <w:t>h</w:t>
      </w:r>
      <w:r w:rsidR="00006A1A" w:rsidRPr="7CC0C60F">
        <w:rPr>
          <w:rFonts w:asciiTheme="majorHAnsi" w:hAnsiTheme="majorHAnsi"/>
          <w:sz w:val="22"/>
          <w:szCs w:val="22"/>
          <w:lang w:val="en-CA"/>
        </w:rPr>
        <w:t>ours</w:t>
      </w:r>
      <w:r w:rsidR="001229E8" w:rsidRPr="7CC0C60F">
        <w:rPr>
          <w:rFonts w:asciiTheme="majorHAnsi" w:hAnsiTheme="majorHAnsi"/>
          <w:sz w:val="22"/>
          <w:szCs w:val="22"/>
          <w:lang w:val="en-CA"/>
        </w:rPr>
        <w:t xml:space="preserve"> lab</w:t>
      </w:r>
      <w:r w:rsidR="001B74A2" w:rsidRPr="7CC0C60F">
        <w:rPr>
          <w:rFonts w:asciiTheme="majorHAnsi" w:hAnsiTheme="majorHAnsi"/>
          <w:sz w:val="22"/>
          <w:szCs w:val="22"/>
          <w:lang w:val="en-CA"/>
        </w:rPr>
        <w:t>,</w:t>
      </w:r>
      <w:r w:rsidR="002425E2" w:rsidRPr="7CC0C60F">
        <w:rPr>
          <w:rFonts w:asciiTheme="majorHAnsi" w:hAnsiTheme="majorHAnsi"/>
          <w:sz w:val="22"/>
          <w:szCs w:val="22"/>
          <w:lang w:val="en-CA"/>
        </w:rPr>
        <w:t xml:space="preserve"> and </w:t>
      </w:r>
      <w:r w:rsidR="00125DF5" w:rsidRPr="7CC0C60F">
        <w:rPr>
          <w:rFonts w:asciiTheme="majorHAnsi" w:hAnsiTheme="majorHAnsi"/>
          <w:sz w:val="22"/>
          <w:szCs w:val="22"/>
          <w:lang w:val="en-CA"/>
        </w:rPr>
        <w:t>3</w:t>
      </w:r>
      <w:r w:rsidR="002C6B1A" w:rsidRPr="7CC0C60F">
        <w:rPr>
          <w:rFonts w:asciiTheme="majorHAnsi" w:hAnsiTheme="majorHAnsi"/>
          <w:sz w:val="22"/>
          <w:szCs w:val="22"/>
          <w:lang w:val="en-CA"/>
        </w:rPr>
        <w:t xml:space="preserve"> </w:t>
      </w:r>
      <w:r w:rsidR="001229E8" w:rsidRPr="7CC0C60F">
        <w:rPr>
          <w:rFonts w:asciiTheme="majorHAnsi" w:hAnsiTheme="majorHAnsi"/>
          <w:sz w:val="22"/>
          <w:szCs w:val="22"/>
          <w:lang w:val="en-CA"/>
        </w:rPr>
        <w:t>h</w:t>
      </w:r>
      <w:r w:rsidR="00006A1A" w:rsidRPr="7CC0C60F">
        <w:rPr>
          <w:rFonts w:asciiTheme="majorHAnsi" w:hAnsiTheme="majorHAnsi"/>
          <w:sz w:val="22"/>
          <w:szCs w:val="22"/>
          <w:lang w:val="en-CA"/>
        </w:rPr>
        <w:t>ours</w:t>
      </w:r>
      <w:r w:rsidR="001229E8" w:rsidRPr="7CC0C60F">
        <w:rPr>
          <w:rFonts w:asciiTheme="majorHAnsi" w:hAnsiTheme="majorHAnsi"/>
          <w:sz w:val="22"/>
          <w:szCs w:val="22"/>
          <w:lang w:val="en-CA"/>
        </w:rPr>
        <w:t xml:space="preserve"> homework</w:t>
      </w:r>
    </w:p>
    <w:p w14:paraId="066C5313" w14:textId="03F69AE8" w:rsidR="71F6016B" w:rsidRDefault="71F6016B" w:rsidP="7CC0C60F">
      <w:pPr>
        <w:tabs>
          <w:tab w:val="left" w:pos="1843"/>
          <w:tab w:val="left" w:pos="4678"/>
          <w:tab w:val="left" w:pos="6237"/>
        </w:tabs>
        <w:ind w:left="0"/>
        <w:rPr>
          <w:rFonts w:asciiTheme="majorHAnsi" w:hAnsiTheme="majorHAnsi"/>
          <w:color w:val="000000" w:themeColor="text1"/>
          <w:sz w:val="22"/>
          <w:szCs w:val="22"/>
          <w:lang w:val="en-CA"/>
        </w:rPr>
      </w:pPr>
      <w:r w:rsidRPr="7CC0C60F">
        <w:rPr>
          <w:rFonts w:asciiTheme="majorHAnsi" w:hAnsiTheme="majorHAnsi"/>
          <w:b/>
          <w:bCs/>
          <w:color w:val="000000" w:themeColor="text1"/>
          <w:sz w:val="22"/>
          <w:szCs w:val="22"/>
          <w:lang w:val="en-CA"/>
        </w:rPr>
        <w:t>Schedule:</w:t>
      </w:r>
      <w:r>
        <w:tab/>
      </w:r>
      <w:r w:rsidRPr="7CC0C60F">
        <w:rPr>
          <w:rFonts w:asciiTheme="majorHAnsi" w:hAnsiTheme="majorHAnsi"/>
          <w:color w:val="000000" w:themeColor="text1"/>
          <w:sz w:val="22"/>
          <w:szCs w:val="22"/>
          <w:lang w:val="en-CA"/>
        </w:rPr>
        <w:t>As seen on LÉA</w:t>
      </w:r>
    </w:p>
    <w:p w14:paraId="1115D1D1" w14:textId="0D07C3D2" w:rsidR="0068095F" w:rsidRPr="00314095" w:rsidRDefault="00B97A8B" w:rsidP="7CC0C60F">
      <w:pPr>
        <w:tabs>
          <w:tab w:val="left" w:pos="1800"/>
          <w:tab w:val="left" w:pos="2520"/>
          <w:tab w:val="left" w:pos="2880"/>
          <w:tab w:val="left" w:pos="3060"/>
          <w:tab w:val="left" w:pos="4678"/>
          <w:tab w:val="left" w:pos="6237"/>
        </w:tabs>
        <w:ind w:left="0"/>
        <w:rPr>
          <w:rFonts w:asciiTheme="majorHAnsi" w:hAnsiTheme="majorHAnsi"/>
          <w:sz w:val="22"/>
          <w:szCs w:val="22"/>
          <w:lang w:val="en-CA"/>
        </w:rPr>
      </w:pPr>
      <w:r w:rsidRPr="7CC0C60F">
        <w:rPr>
          <w:rFonts w:asciiTheme="majorHAnsi" w:hAnsiTheme="majorHAnsi"/>
          <w:b/>
          <w:bCs/>
          <w:sz w:val="22"/>
          <w:szCs w:val="22"/>
          <w:lang w:val="en-CA"/>
        </w:rPr>
        <w:t>Teacher:</w:t>
      </w:r>
      <w:r>
        <w:tab/>
      </w:r>
      <w:del w:id="3" w:author="Ronald Raphael" w:date="2023-08-17T16:37:00Z">
        <w:r w:rsidRPr="7CC0C60F" w:rsidDel="002C1EF5">
          <w:rPr>
            <w:rFonts w:asciiTheme="majorHAnsi" w:hAnsiTheme="majorHAnsi"/>
            <w:sz w:val="22"/>
            <w:szCs w:val="22"/>
            <w:lang w:val="en-CA"/>
          </w:rPr>
          <w:delText>Michel Paquette</w:delText>
        </w:r>
      </w:del>
      <w:ins w:id="4" w:author="Ronald Raphael" w:date="2023-08-17T16:37:00Z">
        <w:r w:rsidR="002C1EF5">
          <w:rPr>
            <w:rFonts w:asciiTheme="majorHAnsi" w:hAnsiTheme="majorHAnsi"/>
            <w:sz w:val="22"/>
            <w:szCs w:val="22"/>
            <w:lang w:val="en-CA"/>
          </w:rPr>
          <w:t>Ronald Raphael</w:t>
        </w:r>
      </w:ins>
      <w:r>
        <w:tab/>
      </w:r>
      <w:r w:rsidRPr="7CC0C60F">
        <w:rPr>
          <w:rFonts w:asciiTheme="majorHAnsi" w:hAnsiTheme="majorHAnsi"/>
          <w:b/>
          <w:bCs/>
          <w:sz w:val="22"/>
          <w:szCs w:val="22"/>
          <w:lang w:val="en-CA"/>
        </w:rPr>
        <w:t>E-mail:</w:t>
      </w:r>
      <w:r>
        <w:tab/>
      </w:r>
      <w:r w:rsidR="00000000">
        <w:fldChar w:fldCharType="begin"/>
      </w:r>
      <w:ins w:id="5" w:author="Ronald Raphael" w:date="2023-08-17T16:37:00Z">
        <w:r w:rsidR="002C1EF5">
          <w:instrText xml:space="preserve">HYPERLINK "mailto:raphaelr@vaniercollege.qc.ca" \h </w:instrText>
        </w:r>
      </w:ins>
      <w:del w:id="6" w:author="Ronald Raphael" w:date="2023-08-17T16:37:00Z">
        <w:r w:rsidR="00000000" w:rsidDel="002C1EF5">
          <w:delInstrText>HYPERLINK "mailto:paquettm@vaniercollege.qc.ca" \h</w:delInstrText>
        </w:r>
      </w:del>
      <w:ins w:id="7" w:author="Ronald Raphael" w:date="2023-08-17T16:37:00Z"/>
      <w:r w:rsidR="00000000">
        <w:fldChar w:fldCharType="separate"/>
      </w:r>
      <w:del w:id="8" w:author="Ronald Raphael" w:date="2023-08-17T16:37:00Z">
        <w:r w:rsidRPr="7CC0C60F" w:rsidDel="002C1EF5">
          <w:rPr>
            <w:rFonts w:asciiTheme="majorHAnsi" w:hAnsiTheme="majorHAnsi"/>
            <w:color w:val="0000FE"/>
            <w:sz w:val="22"/>
            <w:szCs w:val="22"/>
            <w:lang w:val="en-CA"/>
          </w:rPr>
          <w:delText>paquettm@vaniercollege.qc.ca</w:delText>
        </w:r>
      </w:del>
      <w:ins w:id="9" w:author="Ronald Raphael" w:date="2023-08-17T16:37:00Z">
        <w:r w:rsidR="002C1EF5">
          <w:rPr>
            <w:rFonts w:asciiTheme="majorHAnsi" w:hAnsiTheme="majorHAnsi"/>
            <w:color w:val="0000FE"/>
            <w:sz w:val="22"/>
            <w:szCs w:val="22"/>
            <w:lang w:val="en-CA"/>
          </w:rPr>
          <w:t>raphaelr@vaniercollege.qc.ca</w:t>
        </w:r>
      </w:ins>
      <w:r w:rsidR="00000000">
        <w:rPr>
          <w:rFonts w:asciiTheme="majorHAnsi" w:hAnsiTheme="majorHAnsi"/>
          <w:color w:val="0000FE"/>
          <w:sz w:val="22"/>
          <w:szCs w:val="22"/>
          <w:lang w:val="en-CA"/>
        </w:rPr>
        <w:fldChar w:fldCharType="end"/>
      </w:r>
    </w:p>
    <w:p w14:paraId="0D1F0656" w14:textId="4C7AADAF" w:rsidR="0068095F" w:rsidRPr="00314095" w:rsidRDefault="00B97A8B" w:rsidP="00F1424B">
      <w:pPr>
        <w:tabs>
          <w:tab w:val="left" w:pos="1843"/>
          <w:tab w:val="left" w:pos="4678"/>
          <w:tab w:val="left" w:pos="6237"/>
        </w:tabs>
        <w:ind w:left="0"/>
        <w:rPr>
          <w:rFonts w:asciiTheme="majorHAnsi" w:hAnsiTheme="majorHAnsi"/>
          <w:sz w:val="22"/>
          <w:szCs w:val="22"/>
          <w:lang w:val="en-CA"/>
        </w:rPr>
      </w:pPr>
      <w:r w:rsidRPr="00314095">
        <w:rPr>
          <w:rFonts w:asciiTheme="majorHAnsi" w:hAnsiTheme="majorHAnsi"/>
          <w:b/>
          <w:sz w:val="22"/>
          <w:szCs w:val="22"/>
          <w:lang w:val="en-CA"/>
        </w:rPr>
        <w:t>Office:</w:t>
      </w:r>
      <w:r w:rsidRPr="00314095">
        <w:rPr>
          <w:rFonts w:asciiTheme="majorHAnsi" w:hAnsiTheme="majorHAnsi"/>
          <w:sz w:val="22"/>
          <w:szCs w:val="22"/>
          <w:lang w:val="en-CA"/>
        </w:rPr>
        <w:tab/>
        <w:t>D-</w:t>
      </w:r>
      <w:del w:id="10" w:author="Ronald Raphael" w:date="2023-08-17T16:38:00Z">
        <w:r w:rsidRPr="00314095" w:rsidDel="002C1EF5">
          <w:rPr>
            <w:rFonts w:asciiTheme="majorHAnsi" w:hAnsiTheme="majorHAnsi"/>
            <w:sz w:val="22"/>
            <w:szCs w:val="22"/>
            <w:lang w:val="en-CA"/>
          </w:rPr>
          <w:delText>222</w:delText>
        </w:r>
      </w:del>
      <w:ins w:id="11" w:author="Ronald Raphael" w:date="2023-08-17T16:38:00Z">
        <w:r w:rsidR="002C1EF5">
          <w:rPr>
            <w:rFonts w:asciiTheme="majorHAnsi" w:hAnsiTheme="majorHAnsi"/>
            <w:sz w:val="22"/>
            <w:szCs w:val="22"/>
            <w:lang w:val="en-CA"/>
          </w:rPr>
          <w:t>521</w:t>
        </w:r>
      </w:ins>
      <w:r w:rsidRPr="00314095">
        <w:rPr>
          <w:rFonts w:asciiTheme="majorHAnsi" w:hAnsiTheme="majorHAnsi"/>
          <w:sz w:val="22"/>
          <w:szCs w:val="22"/>
          <w:lang w:val="en-CA"/>
        </w:rPr>
        <w:tab/>
      </w:r>
      <w:r w:rsidRPr="00314095">
        <w:rPr>
          <w:rFonts w:asciiTheme="majorHAnsi" w:hAnsiTheme="majorHAnsi"/>
          <w:b/>
          <w:sz w:val="22"/>
          <w:szCs w:val="22"/>
          <w:lang w:val="en-CA"/>
        </w:rPr>
        <w:t>Phone:</w:t>
      </w:r>
      <w:r w:rsidRPr="00314095">
        <w:rPr>
          <w:rFonts w:asciiTheme="majorHAnsi" w:hAnsiTheme="majorHAnsi"/>
          <w:sz w:val="22"/>
          <w:szCs w:val="22"/>
          <w:lang w:val="en-CA"/>
        </w:rPr>
        <w:tab/>
      </w:r>
      <w:del w:id="12" w:author="Ronald Raphael" w:date="2023-08-17T16:38:00Z">
        <w:r w:rsidRPr="00314095" w:rsidDel="002C1EF5">
          <w:rPr>
            <w:rFonts w:asciiTheme="majorHAnsi" w:hAnsiTheme="majorHAnsi"/>
            <w:sz w:val="22"/>
            <w:szCs w:val="22"/>
            <w:lang w:val="en-CA"/>
          </w:rPr>
          <w:delText>514-744-7500 # 7620</w:delText>
        </w:r>
      </w:del>
      <w:ins w:id="13" w:author="Ronald Raphael" w:date="2023-08-17T16:38:00Z">
        <w:r w:rsidR="002C1EF5">
          <w:rPr>
            <w:rFonts w:asciiTheme="majorHAnsi" w:hAnsiTheme="majorHAnsi"/>
            <w:sz w:val="22"/>
            <w:szCs w:val="22"/>
            <w:lang w:val="en-CA"/>
          </w:rPr>
          <w:t>N/A</w:t>
        </w:r>
      </w:ins>
    </w:p>
    <w:p w14:paraId="7A42C8B0" w14:textId="1DF111F1" w:rsidR="0068095F" w:rsidRPr="00314095" w:rsidRDefault="00B97A8B" w:rsidP="00F1424B">
      <w:pPr>
        <w:tabs>
          <w:tab w:val="left" w:pos="1843"/>
          <w:tab w:val="left" w:pos="4678"/>
          <w:tab w:val="left" w:pos="6237"/>
        </w:tabs>
        <w:ind w:left="0"/>
        <w:rPr>
          <w:rFonts w:asciiTheme="majorHAnsi" w:hAnsiTheme="majorHAnsi"/>
          <w:sz w:val="22"/>
          <w:szCs w:val="22"/>
          <w:lang w:val="en-CA"/>
        </w:rPr>
      </w:pPr>
      <w:r w:rsidRPr="7A84BFAF">
        <w:rPr>
          <w:rFonts w:asciiTheme="majorHAnsi" w:hAnsiTheme="majorHAnsi"/>
          <w:b/>
          <w:bCs/>
          <w:sz w:val="22"/>
          <w:szCs w:val="22"/>
          <w:lang w:val="en-CA"/>
        </w:rPr>
        <w:t>Office</w:t>
      </w:r>
      <w:r w:rsidRPr="7A84BFAF">
        <w:rPr>
          <w:rFonts w:asciiTheme="majorHAnsi" w:hAnsiTheme="majorHAnsi"/>
          <w:sz w:val="22"/>
          <w:szCs w:val="22"/>
          <w:lang w:val="en-CA"/>
        </w:rPr>
        <w:t xml:space="preserve"> </w:t>
      </w:r>
      <w:r w:rsidRPr="7A84BFAF">
        <w:rPr>
          <w:rFonts w:asciiTheme="majorHAnsi" w:hAnsiTheme="majorHAnsi"/>
          <w:b/>
          <w:bCs/>
          <w:sz w:val="22"/>
          <w:szCs w:val="22"/>
          <w:lang w:val="en-CA"/>
        </w:rPr>
        <w:t>hours:</w:t>
      </w:r>
      <w:r>
        <w:tab/>
      </w:r>
      <w:r w:rsidRPr="7A84BFAF">
        <w:rPr>
          <w:rFonts w:asciiTheme="majorHAnsi" w:hAnsiTheme="majorHAnsi"/>
          <w:sz w:val="22"/>
          <w:szCs w:val="22"/>
          <w:lang w:val="en-CA"/>
        </w:rPr>
        <w:t>by appointment</w:t>
      </w:r>
    </w:p>
    <w:p w14:paraId="32C1F86D" w14:textId="6822F755" w:rsidR="4AE1B7B7" w:rsidRDefault="4AE1B7B7" w:rsidP="7A84BFAF">
      <w:pPr>
        <w:pStyle w:val="Heading1"/>
        <w:rPr>
          <w:rFonts w:asciiTheme="majorHAnsi" w:hAnsiTheme="majorHAnsi"/>
          <w:lang w:val="en-CA"/>
        </w:rPr>
      </w:pPr>
      <w:r w:rsidRPr="40A62A3C">
        <w:rPr>
          <w:rFonts w:asciiTheme="majorHAnsi" w:hAnsiTheme="majorHAnsi"/>
          <w:lang w:val="en-CA"/>
        </w:rPr>
        <w:t>Course Description</w:t>
      </w:r>
    </w:p>
    <w:p w14:paraId="79A5087A" w14:textId="71C5E63D" w:rsidR="0C2022F0" w:rsidRDefault="28AFF244" w:rsidP="34081B85">
      <w:pPr>
        <w:spacing w:before="120" w:after="200" w:line="276" w:lineRule="auto"/>
        <w:ind w:left="0"/>
        <w:jc w:val="both"/>
        <w:rPr>
          <w:rFonts w:ascii="Calibri" w:eastAsia="Calibri" w:hAnsi="Calibri" w:cs="Calibri"/>
          <w:color w:val="000000" w:themeColor="text1"/>
          <w:sz w:val="22"/>
          <w:szCs w:val="22"/>
          <w:lang w:val="en-CA"/>
        </w:rPr>
      </w:pPr>
      <w:r w:rsidRPr="34081B85">
        <w:rPr>
          <w:rFonts w:ascii="Calibri" w:eastAsia="Calibri" w:hAnsi="Calibri" w:cs="Calibri"/>
          <w:color w:val="000000" w:themeColor="text1"/>
          <w:sz w:val="21"/>
          <w:szCs w:val="21"/>
          <w:lang w:val="en-CA"/>
        </w:rPr>
        <w:t>Web applications play an increasingly important role in society.</w:t>
      </w:r>
      <w:r w:rsidRPr="34081B85">
        <w:rPr>
          <w:rFonts w:ascii="Calibri" w:eastAsia="Calibri" w:hAnsi="Calibri" w:cs="Calibri"/>
          <w:color w:val="000000" w:themeColor="text1"/>
          <w:sz w:val="22"/>
          <w:szCs w:val="22"/>
          <w:lang w:val="en-CA"/>
        </w:rPr>
        <w:t xml:space="preserve"> In this course, students design and build data-centric Web applications that support information transactions for commercial, communication, and other purposes. Using industry-standard Web-development technologies and best practices, students are guided in the development, implementation, and deployment of relevant Web applications.</w:t>
      </w:r>
    </w:p>
    <w:p w14:paraId="545D89AA" w14:textId="26025940" w:rsidR="75773284" w:rsidRDefault="75773284" w:rsidP="40A62A3C">
      <w:pPr>
        <w:pStyle w:val="Heading1"/>
        <w:rPr>
          <w:rFonts w:asciiTheme="majorHAnsi" w:hAnsiTheme="majorHAnsi"/>
          <w:lang w:val="en-CA"/>
        </w:rPr>
      </w:pPr>
      <w:r w:rsidRPr="40A62A3C">
        <w:rPr>
          <w:rFonts w:asciiTheme="majorHAnsi" w:hAnsiTheme="majorHAnsi"/>
          <w:lang w:val="en-CA"/>
        </w:rPr>
        <w:t xml:space="preserve">Course’s </w:t>
      </w:r>
      <w:r w:rsidR="78528A57" w:rsidRPr="40A62A3C">
        <w:rPr>
          <w:rFonts w:asciiTheme="majorHAnsi" w:hAnsiTheme="majorHAnsi"/>
          <w:lang w:val="en-CA"/>
        </w:rPr>
        <w:t xml:space="preserve">role </w:t>
      </w:r>
      <w:r w:rsidRPr="40A62A3C">
        <w:rPr>
          <w:rFonts w:asciiTheme="majorHAnsi" w:hAnsiTheme="majorHAnsi"/>
          <w:lang w:val="en-CA"/>
        </w:rPr>
        <w:t>in the progra</w:t>
      </w:r>
      <w:r w:rsidR="46D701F1" w:rsidRPr="40A62A3C">
        <w:rPr>
          <w:rFonts w:asciiTheme="majorHAnsi" w:hAnsiTheme="majorHAnsi"/>
          <w:lang w:val="en-CA"/>
        </w:rPr>
        <w:t>m</w:t>
      </w:r>
    </w:p>
    <w:p w14:paraId="580BD356" w14:textId="04DBF962" w:rsidR="46D701F1" w:rsidRDefault="46D701F1" w:rsidP="40A62A3C">
      <w:pPr>
        <w:spacing w:before="120" w:after="200" w:line="276" w:lineRule="auto"/>
        <w:ind w:left="0"/>
        <w:jc w:val="both"/>
        <w:rPr>
          <w:rFonts w:ascii="Calibri" w:eastAsia="Calibri" w:hAnsi="Calibri" w:cs="Calibri"/>
          <w:color w:val="000000" w:themeColor="text1"/>
          <w:sz w:val="22"/>
          <w:szCs w:val="22"/>
          <w:lang w:val="en-CA"/>
        </w:rPr>
      </w:pPr>
      <w:r w:rsidRPr="40A62A3C">
        <w:rPr>
          <w:rFonts w:ascii="Calibri" w:eastAsia="Calibri" w:hAnsi="Calibri" w:cs="Calibri"/>
          <w:color w:val="000000" w:themeColor="text1"/>
          <w:sz w:val="22"/>
          <w:szCs w:val="22"/>
          <w:lang w:val="en-CA"/>
        </w:rPr>
        <w:t>This course completes the exploration of transactional Web applications that has been started in Internet Programming by providing the tools to develop the code that resides on the Web application server and that interacts with a database management system or other information service as part of a complete transactional Web application.</w:t>
      </w:r>
    </w:p>
    <w:p w14:paraId="75375A38" w14:textId="77777777" w:rsidR="00614F1C" w:rsidRPr="00314095" w:rsidRDefault="00614F1C" w:rsidP="40A62A3C">
      <w:pPr>
        <w:pStyle w:val="Heading1"/>
        <w:rPr>
          <w:rFonts w:asciiTheme="majorHAnsi" w:hAnsiTheme="majorHAnsi"/>
          <w:lang w:val="en-CA"/>
        </w:rPr>
      </w:pPr>
      <w:r w:rsidRPr="40A62A3C">
        <w:rPr>
          <w:rFonts w:asciiTheme="majorHAnsi" w:hAnsiTheme="majorHAnsi"/>
          <w:lang w:val="en-CA"/>
        </w:rPr>
        <w:t>Statement of course competencies</w:t>
      </w:r>
    </w:p>
    <w:p w14:paraId="678D198B" w14:textId="77777777" w:rsidR="00614F1C" w:rsidRPr="00314095" w:rsidRDefault="00614F1C" w:rsidP="40A62A3C">
      <w:pPr>
        <w:ind w:left="0"/>
        <w:rPr>
          <w:rFonts w:asciiTheme="majorHAnsi" w:hAnsiTheme="majorHAnsi"/>
          <w:sz w:val="22"/>
          <w:szCs w:val="22"/>
          <w:lang w:val="en-CA"/>
        </w:rPr>
      </w:pPr>
      <w:r w:rsidRPr="59CD0F75">
        <w:rPr>
          <w:rFonts w:asciiTheme="majorHAnsi" w:hAnsiTheme="majorHAnsi"/>
          <w:sz w:val="22"/>
          <w:szCs w:val="22"/>
          <w:lang w:val="en-CA"/>
        </w:rPr>
        <w:t xml:space="preserve">Competency </w:t>
      </w:r>
      <w:r w:rsidRPr="59CD0F75">
        <w:rPr>
          <w:rFonts w:asciiTheme="majorHAnsi" w:hAnsiTheme="majorHAnsi"/>
          <w:b/>
          <w:bCs/>
          <w:sz w:val="22"/>
          <w:szCs w:val="22"/>
          <w:lang w:val="en-CA"/>
        </w:rPr>
        <w:t>00SU Develop transactional Web applications</w:t>
      </w:r>
      <w:r w:rsidRPr="59CD0F75">
        <w:rPr>
          <w:rFonts w:asciiTheme="majorHAnsi" w:hAnsiTheme="majorHAnsi"/>
          <w:sz w:val="22"/>
          <w:szCs w:val="22"/>
          <w:lang w:val="en-CA"/>
        </w:rPr>
        <w:t xml:space="preserve"> will be developed and finalized in this course. The competency was introduced and developed in the course 420-311-VA Internet Programming.</w:t>
      </w:r>
    </w:p>
    <w:p w14:paraId="0A8D3B78" w14:textId="2EF5C87C" w:rsidR="00614F1C" w:rsidRPr="00614F1C" w:rsidRDefault="00614F1C" w:rsidP="40A62A3C">
      <w:pPr>
        <w:pStyle w:val="Heading1"/>
        <w:rPr>
          <w:rFonts w:asciiTheme="majorHAnsi" w:hAnsiTheme="majorHAnsi"/>
          <w:lang w:val="en-CA"/>
        </w:rPr>
      </w:pPr>
      <w:r w:rsidRPr="40A62A3C">
        <w:rPr>
          <w:rFonts w:asciiTheme="majorHAnsi" w:hAnsiTheme="majorHAnsi"/>
          <w:lang w:val="en-CA"/>
        </w:rPr>
        <w:t>Course-level Learning Outcome</w:t>
      </w:r>
    </w:p>
    <w:p w14:paraId="26190AF9" w14:textId="6344AA28" w:rsidR="00614F1C" w:rsidRPr="00614F1C" w:rsidRDefault="00614F1C" w:rsidP="00614F1C">
      <w:pPr>
        <w:ind w:left="0"/>
        <w:rPr>
          <w:lang w:val="en-CA"/>
        </w:rPr>
      </w:pPr>
      <w:r w:rsidRPr="40A62A3C">
        <w:rPr>
          <w:rFonts w:ascii="Calibri" w:hAnsi="Calibri"/>
          <w:sz w:val="22"/>
          <w:szCs w:val="22"/>
        </w:rPr>
        <w:t>Develop transactional Web applications</w:t>
      </w:r>
      <w:r w:rsidR="3BE56A38" w:rsidRPr="40A62A3C">
        <w:rPr>
          <w:rFonts w:ascii="Calibri" w:hAnsi="Calibri"/>
          <w:sz w:val="22"/>
          <w:szCs w:val="22"/>
        </w:rPr>
        <w:t>.</w:t>
      </w:r>
    </w:p>
    <w:p w14:paraId="6F19F1A9" w14:textId="0CFB9E6B" w:rsidR="0068095F" w:rsidRPr="00F96691" w:rsidRDefault="00F96691" w:rsidP="40A62A3C">
      <w:pPr>
        <w:pStyle w:val="Heading1"/>
        <w:rPr>
          <w:rFonts w:asciiTheme="majorHAnsi" w:hAnsiTheme="majorHAnsi"/>
          <w:strike/>
          <w:lang w:val="en-CA"/>
        </w:rPr>
      </w:pPr>
      <w:r w:rsidRPr="40A62A3C">
        <w:rPr>
          <w:rFonts w:asciiTheme="majorHAnsi" w:hAnsiTheme="majorHAnsi"/>
          <w:lang w:val="en-CA"/>
        </w:rPr>
        <w:t>Key Learning Outcomes</w:t>
      </w:r>
    </w:p>
    <w:p w14:paraId="0E4D3697" w14:textId="22931667" w:rsidR="002023E0" w:rsidRPr="00314095" w:rsidRDefault="00F96691" w:rsidP="40A62A3C">
      <w:pPr>
        <w:spacing w:before="120"/>
        <w:ind w:left="0"/>
        <w:rPr>
          <w:rFonts w:asciiTheme="majorHAnsi" w:hAnsiTheme="majorHAnsi" w:cs="Calibri"/>
          <w:sz w:val="22"/>
          <w:szCs w:val="22"/>
          <w:lang w:val="en-CA"/>
        </w:rPr>
      </w:pPr>
      <w:r w:rsidRPr="40A62A3C">
        <w:rPr>
          <w:rFonts w:asciiTheme="majorHAnsi" w:hAnsiTheme="majorHAnsi" w:cs="Calibri"/>
          <w:sz w:val="22"/>
          <w:szCs w:val="22"/>
          <w:lang w:val="en-CA"/>
        </w:rPr>
        <w:t>P</w:t>
      </w:r>
      <w:r w:rsidR="002023E0" w:rsidRPr="40A62A3C">
        <w:rPr>
          <w:rFonts w:asciiTheme="majorHAnsi" w:hAnsiTheme="majorHAnsi" w:cs="Calibri"/>
          <w:sz w:val="22"/>
          <w:szCs w:val="22"/>
          <w:lang w:val="en-CA"/>
        </w:rPr>
        <w:t>rogram transactional Web applications following Industry best practices.</w:t>
      </w:r>
    </w:p>
    <w:p w14:paraId="4333FD32" w14:textId="77777777" w:rsidR="002023E0" w:rsidRPr="00314095" w:rsidRDefault="002023E0" w:rsidP="59CD0F75">
      <w:pPr>
        <w:pStyle w:val="ListParagraph"/>
        <w:numPr>
          <w:ilvl w:val="0"/>
          <w:numId w:val="30"/>
        </w:numPr>
        <w:spacing w:before="120" w:line="276" w:lineRule="auto"/>
        <w:ind w:right="0"/>
        <w:jc w:val="both"/>
        <w:rPr>
          <w:rFonts w:asciiTheme="majorHAnsi" w:eastAsiaTheme="majorEastAsia" w:hAnsiTheme="majorHAnsi" w:cstheme="majorBidi"/>
          <w:color w:val="000000" w:themeColor="text1"/>
          <w:sz w:val="22"/>
          <w:szCs w:val="22"/>
          <w:lang w:val="en-CA"/>
        </w:rPr>
      </w:pPr>
      <w:r w:rsidRPr="59CD0F75">
        <w:rPr>
          <w:rFonts w:asciiTheme="majorHAnsi" w:hAnsiTheme="majorHAnsi" w:cs="Calibri"/>
          <w:sz w:val="22"/>
          <w:szCs w:val="22"/>
          <w:lang w:val="en-CA"/>
        </w:rPr>
        <w:t>Apply a widely used design pattern, such as MVC.</w:t>
      </w:r>
    </w:p>
    <w:p w14:paraId="3C8545CD" w14:textId="77777777" w:rsidR="002023E0" w:rsidRPr="00314095" w:rsidRDefault="002023E0" w:rsidP="59CD0F75">
      <w:pPr>
        <w:pStyle w:val="ListParagraph"/>
        <w:numPr>
          <w:ilvl w:val="0"/>
          <w:numId w:val="30"/>
        </w:numPr>
        <w:spacing w:before="120" w:line="276" w:lineRule="auto"/>
        <w:ind w:right="0"/>
        <w:jc w:val="both"/>
        <w:rPr>
          <w:rFonts w:asciiTheme="majorHAnsi" w:eastAsiaTheme="majorEastAsia" w:hAnsiTheme="majorHAnsi" w:cstheme="majorBidi"/>
          <w:color w:val="000000" w:themeColor="text1"/>
          <w:sz w:val="22"/>
          <w:szCs w:val="22"/>
          <w:lang w:val="en-CA"/>
        </w:rPr>
      </w:pPr>
      <w:r w:rsidRPr="59CD0F75">
        <w:rPr>
          <w:rFonts w:asciiTheme="majorHAnsi" w:hAnsiTheme="majorHAnsi" w:cs="Calibri"/>
          <w:sz w:val="22"/>
          <w:szCs w:val="22"/>
          <w:lang w:val="en-CA"/>
        </w:rPr>
        <w:t>Implement authentication.</w:t>
      </w:r>
    </w:p>
    <w:p w14:paraId="5FD38CC2" w14:textId="77777777" w:rsidR="002023E0" w:rsidRPr="00314095" w:rsidRDefault="002023E0" w:rsidP="59CD0F75">
      <w:pPr>
        <w:pStyle w:val="ListParagraph"/>
        <w:numPr>
          <w:ilvl w:val="0"/>
          <w:numId w:val="30"/>
        </w:numPr>
        <w:spacing w:before="120" w:line="276" w:lineRule="auto"/>
        <w:ind w:right="0"/>
        <w:jc w:val="both"/>
        <w:rPr>
          <w:rFonts w:asciiTheme="majorHAnsi" w:eastAsiaTheme="majorEastAsia" w:hAnsiTheme="majorHAnsi" w:cstheme="majorBidi"/>
          <w:color w:val="000000" w:themeColor="text1"/>
          <w:sz w:val="22"/>
          <w:szCs w:val="22"/>
          <w:lang w:val="en-CA"/>
        </w:rPr>
      </w:pPr>
      <w:r w:rsidRPr="59CD0F75">
        <w:rPr>
          <w:rFonts w:asciiTheme="majorHAnsi" w:hAnsiTheme="majorHAnsi" w:cs="Calibri"/>
          <w:sz w:val="22"/>
          <w:szCs w:val="22"/>
          <w:lang w:val="en-CA"/>
        </w:rPr>
        <w:t>Apply appropriate security measures.</w:t>
      </w:r>
    </w:p>
    <w:p w14:paraId="51CBCCA9" w14:textId="77777777" w:rsidR="002023E0" w:rsidRPr="00314095" w:rsidRDefault="002023E0" w:rsidP="59CD0F75">
      <w:pPr>
        <w:pStyle w:val="ListParagraph"/>
        <w:numPr>
          <w:ilvl w:val="0"/>
          <w:numId w:val="30"/>
        </w:numPr>
        <w:spacing w:before="120" w:line="276" w:lineRule="auto"/>
        <w:ind w:right="0"/>
        <w:jc w:val="both"/>
        <w:rPr>
          <w:rFonts w:asciiTheme="majorHAnsi" w:eastAsiaTheme="majorEastAsia" w:hAnsiTheme="majorHAnsi" w:cstheme="majorBidi"/>
          <w:color w:val="000000" w:themeColor="text1"/>
          <w:sz w:val="22"/>
          <w:szCs w:val="22"/>
          <w:lang w:val="en-CA"/>
        </w:rPr>
      </w:pPr>
      <w:r w:rsidRPr="59CD0F75">
        <w:rPr>
          <w:rFonts w:asciiTheme="majorHAnsi" w:hAnsiTheme="majorHAnsi" w:cs="Calibri"/>
          <w:sz w:val="22"/>
          <w:szCs w:val="22"/>
          <w:lang w:val="en-CA"/>
        </w:rPr>
        <w:t>Apply internationalization and localization techniques.</w:t>
      </w:r>
    </w:p>
    <w:p w14:paraId="1277559A" w14:textId="77777777" w:rsidR="002023E0" w:rsidRPr="00314095" w:rsidRDefault="002023E0" w:rsidP="59CD0F75">
      <w:pPr>
        <w:pStyle w:val="ListParagraph"/>
        <w:numPr>
          <w:ilvl w:val="0"/>
          <w:numId w:val="30"/>
        </w:numPr>
        <w:spacing w:before="120" w:line="276" w:lineRule="auto"/>
        <w:ind w:right="0"/>
        <w:jc w:val="both"/>
        <w:rPr>
          <w:rFonts w:asciiTheme="majorHAnsi" w:eastAsiaTheme="majorEastAsia" w:hAnsiTheme="majorHAnsi" w:cstheme="majorBidi"/>
          <w:color w:val="000000" w:themeColor="text1"/>
          <w:sz w:val="22"/>
          <w:szCs w:val="22"/>
          <w:lang w:val="en-CA"/>
        </w:rPr>
      </w:pPr>
      <w:r w:rsidRPr="59CD0F75">
        <w:rPr>
          <w:rFonts w:asciiTheme="majorHAnsi" w:hAnsiTheme="majorHAnsi" w:cs="Calibri"/>
          <w:sz w:val="22"/>
          <w:szCs w:val="22"/>
          <w:lang w:val="en-CA"/>
        </w:rPr>
        <w:t>Implement database transactions.</w:t>
      </w:r>
    </w:p>
    <w:p w14:paraId="071B9F22" w14:textId="77777777" w:rsidR="002023E0" w:rsidRPr="00314095" w:rsidRDefault="002023E0" w:rsidP="59CD0F75">
      <w:pPr>
        <w:pStyle w:val="ListParagraph"/>
        <w:numPr>
          <w:ilvl w:val="0"/>
          <w:numId w:val="30"/>
        </w:numPr>
        <w:spacing w:before="120" w:line="276" w:lineRule="auto"/>
        <w:ind w:right="0"/>
        <w:jc w:val="both"/>
        <w:rPr>
          <w:rFonts w:asciiTheme="majorHAnsi" w:eastAsiaTheme="majorEastAsia" w:hAnsiTheme="majorHAnsi" w:cstheme="majorBidi"/>
          <w:color w:val="000000" w:themeColor="text1"/>
          <w:sz w:val="22"/>
          <w:szCs w:val="22"/>
          <w:lang w:val="en-CA"/>
        </w:rPr>
      </w:pPr>
      <w:r w:rsidRPr="59CD0F75">
        <w:rPr>
          <w:rFonts w:asciiTheme="majorHAnsi" w:hAnsiTheme="majorHAnsi" w:cs="Calibri"/>
          <w:sz w:val="22"/>
          <w:szCs w:val="22"/>
          <w:lang w:val="en-CA"/>
        </w:rPr>
        <w:t>Retrieve data from online sources, such as from Web APIs.</w:t>
      </w:r>
    </w:p>
    <w:p w14:paraId="1BAAF111" w14:textId="77777777" w:rsidR="002023E0" w:rsidRPr="00314095" w:rsidRDefault="002023E0" w:rsidP="59CD0F75">
      <w:pPr>
        <w:pStyle w:val="ListParagraph"/>
        <w:numPr>
          <w:ilvl w:val="0"/>
          <w:numId w:val="30"/>
        </w:numPr>
        <w:spacing w:before="120" w:line="276" w:lineRule="auto"/>
        <w:ind w:right="0"/>
        <w:jc w:val="both"/>
        <w:rPr>
          <w:rFonts w:asciiTheme="majorHAnsi" w:eastAsiaTheme="majorEastAsia" w:hAnsiTheme="majorHAnsi" w:cstheme="majorBidi"/>
          <w:color w:val="000000" w:themeColor="text1"/>
          <w:sz w:val="22"/>
          <w:szCs w:val="22"/>
          <w:lang w:val="en-CA"/>
        </w:rPr>
      </w:pPr>
      <w:r w:rsidRPr="59CD0F75">
        <w:rPr>
          <w:rFonts w:asciiTheme="majorHAnsi" w:hAnsiTheme="majorHAnsi" w:cs="Calibri"/>
          <w:sz w:val="22"/>
          <w:szCs w:val="22"/>
          <w:lang w:val="en-CA"/>
        </w:rPr>
        <w:t>Apply testing procedures such as automated testing in a Behaviour-Driven Development methodology.</w:t>
      </w:r>
    </w:p>
    <w:p w14:paraId="78EDF235" w14:textId="16B8084C" w:rsidR="002023E0" w:rsidRPr="00614F1C" w:rsidRDefault="002023E0" w:rsidP="59CD0F75">
      <w:pPr>
        <w:pStyle w:val="ListParagraph"/>
        <w:numPr>
          <w:ilvl w:val="0"/>
          <w:numId w:val="30"/>
        </w:numPr>
        <w:spacing w:before="120" w:line="276" w:lineRule="auto"/>
        <w:ind w:right="0"/>
        <w:jc w:val="both"/>
        <w:rPr>
          <w:rFonts w:asciiTheme="majorHAnsi" w:eastAsiaTheme="majorEastAsia" w:hAnsiTheme="majorHAnsi" w:cstheme="majorBidi"/>
          <w:color w:val="000000" w:themeColor="text1"/>
          <w:sz w:val="22"/>
          <w:szCs w:val="22"/>
          <w:lang w:val="en-CA"/>
        </w:rPr>
      </w:pPr>
      <w:r w:rsidRPr="59CD0F75">
        <w:rPr>
          <w:rFonts w:asciiTheme="majorHAnsi" w:hAnsiTheme="majorHAnsi" w:cs="Calibri"/>
          <w:sz w:val="22"/>
          <w:szCs w:val="22"/>
          <w:lang w:val="en-CA"/>
        </w:rPr>
        <w:t>Use proper collaboration tools for development and issue-tracking.</w:t>
      </w:r>
    </w:p>
    <w:p w14:paraId="1495AA99" w14:textId="02AE915E" w:rsidR="0068095F" w:rsidRPr="00314095" w:rsidRDefault="00006A1A" w:rsidP="00F1424B">
      <w:pPr>
        <w:pStyle w:val="Heading1"/>
        <w:rPr>
          <w:rFonts w:asciiTheme="majorHAnsi" w:hAnsiTheme="majorHAnsi"/>
          <w:lang w:val="en-CA"/>
        </w:rPr>
      </w:pPr>
      <w:r w:rsidRPr="00314095">
        <w:rPr>
          <w:rFonts w:asciiTheme="majorHAnsi" w:hAnsiTheme="majorHAnsi"/>
          <w:noProof/>
          <w:lang w:val="en-CA"/>
        </w:rPr>
        <mc:AlternateContent>
          <mc:Choice Requires="wpg">
            <w:drawing>
              <wp:anchor distT="0" distB="0" distL="114300" distR="114300" simplePos="0" relativeHeight="251627008" behindDoc="0" locked="0" layoutInCell="1" allowOverlap="1" wp14:anchorId="0FD35622" wp14:editId="64894F28">
                <wp:simplePos x="0" y="0"/>
                <wp:positionH relativeFrom="page">
                  <wp:posOffset>847725</wp:posOffset>
                </wp:positionH>
                <wp:positionV relativeFrom="page">
                  <wp:posOffset>2447925</wp:posOffset>
                </wp:positionV>
                <wp:extent cx="19050" cy="9525"/>
                <wp:effectExtent l="0" t="0" r="9525" b="19050"/>
                <wp:wrapNone/>
                <wp:docPr id="19"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 cy="9525"/>
                          <a:chOff x="1335" y="3855"/>
                          <a:chExt cx="30" cy="15"/>
                        </a:xfrm>
                      </wpg:grpSpPr>
                      <wps:wsp>
                        <wps:cNvPr id="20" name="Freeform 119"/>
                        <wps:cNvSpPr>
                          <a:spLocks/>
                        </wps:cNvSpPr>
                        <wps:spPr bwMode="auto">
                          <a:xfrm>
                            <a:off x="1335" y="3855"/>
                            <a:ext cx="30" cy="15"/>
                          </a:xfrm>
                          <a:custGeom>
                            <a:avLst/>
                            <a:gdLst>
                              <a:gd name="T0" fmla="+- 0 1370 1335"/>
                              <a:gd name="T1" fmla="*/ T0 w 30"/>
                              <a:gd name="T2" fmla="+- 0 3871 3855"/>
                              <a:gd name="T3" fmla="*/ 3871 h 15"/>
                              <a:gd name="T4" fmla="+- 0 1370 1335"/>
                              <a:gd name="T5" fmla="*/ T4 w 30"/>
                              <a:gd name="T6" fmla="+- 0 3871 3855"/>
                              <a:gd name="T7" fmla="*/ 3871 h 15"/>
                              <a:gd name="T8" fmla="+- 0 1370 1335"/>
                              <a:gd name="T9" fmla="*/ T8 w 30"/>
                              <a:gd name="T10" fmla="+- 0 3871 3855"/>
                              <a:gd name="T11" fmla="*/ 3871 h 15"/>
                              <a:gd name="T12" fmla="+- 0 1370 1335"/>
                              <a:gd name="T13" fmla="*/ T12 w 30"/>
                              <a:gd name="T14" fmla="+- 0 3871 3855"/>
                              <a:gd name="T15" fmla="*/ 3871 h 15"/>
                              <a:gd name="T16" fmla="+- 0 1370 1335"/>
                              <a:gd name="T17" fmla="*/ T16 w 30"/>
                              <a:gd name="T18" fmla="+- 0 3871 3855"/>
                              <a:gd name="T19" fmla="*/ 3871 h 15"/>
                              <a:gd name="T20" fmla="+- 0 1370 1335"/>
                              <a:gd name="T21" fmla="*/ T20 w 30"/>
                              <a:gd name="T22" fmla="+- 0 3871 3855"/>
                              <a:gd name="T23" fmla="*/ 3871 h 15"/>
                              <a:gd name="T24" fmla="+- 0 1370 1335"/>
                              <a:gd name="T25" fmla="*/ T24 w 30"/>
                              <a:gd name="T26" fmla="+- 0 3871 3855"/>
                              <a:gd name="T27" fmla="*/ 3871 h 15"/>
                              <a:gd name="T28" fmla="+- 0 1370 1335"/>
                              <a:gd name="T29" fmla="*/ T28 w 30"/>
                              <a:gd name="T30" fmla="+- 0 3871 3855"/>
                              <a:gd name="T31" fmla="*/ 3871 h 15"/>
                              <a:gd name="T32" fmla="+- 0 1370 1335"/>
                              <a:gd name="T33" fmla="*/ T32 w 30"/>
                              <a:gd name="T34" fmla="+- 0 3871 3855"/>
                              <a:gd name="T35" fmla="*/ 3871 h 15"/>
                              <a:gd name="T36" fmla="+- 0 1370 1335"/>
                              <a:gd name="T37" fmla="*/ T36 w 30"/>
                              <a:gd name="T38" fmla="+- 0 3871 3855"/>
                              <a:gd name="T39" fmla="*/ 3871 h 15"/>
                              <a:gd name="T40" fmla="+- 0 1370 1335"/>
                              <a:gd name="T41" fmla="*/ T40 w 30"/>
                              <a:gd name="T42" fmla="+- 0 3871 3855"/>
                              <a:gd name="T43" fmla="*/ 3871 h 15"/>
                              <a:gd name="T44" fmla="+- 0 1370 1335"/>
                              <a:gd name="T45" fmla="*/ T44 w 30"/>
                              <a:gd name="T46" fmla="+- 0 3871 3855"/>
                              <a:gd name="T47" fmla="*/ 3871 h 15"/>
                              <a:gd name="T48" fmla="+- 0 1370 1335"/>
                              <a:gd name="T49" fmla="*/ T48 w 30"/>
                              <a:gd name="T50" fmla="+- 0 3871 3855"/>
                              <a:gd name="T51" fmla="*/ 3871 h 15"/>
                              <a:gd name="T52" fmla="+- 0 1370 1335"/>
                              <a:gd name="T53" fmla="*/ T52 w 30"/>
                              <a:gd name="T54" fmla="+- 0 3871 3855"/>
                              <a:gd name="T55" fmla="*/ 3871 h 15"/>
                              <a:gd name="T56" fmla="+- 0 1370 1335"/>
                              <a:gd name="T57" fmla="*/ T56 w 30"/>
                              <a:gd name="T58" fmla="+- 0 3871 3855"/>
                              <a:gd name="T59" fmla="*/ 3871 h 15"/>
                              <a:gd name="T60" fmla="+- 0 1370 1335"/>
                              <a:gd name="T61" fmla="*/ T60 w 30"/>
                              <a:gd name="T62" fmla="+- 0 3871 3855"/>
                              <a:gd name="T63" fmla="*/ 3871 h 15"/>
                              <a:gd name="T64" fmla="+- 0 1370 1335"/>
                              <a:gd name="T65" fmla="*/ T64 w 30"/>
                              <a:gd name="T66" fmla="+- 0 3871 3855"/>
                              <a:gd name="T67" fmla="*/ 3871 h 15"/>
                              <a:gd name="T68" fmla="+- 0 1370 1335"/>
                              <a:gd name="T69" fmla="*/ T68 w 30"/>
                              <a:gd name="T70" fmla="+- 0 3871 3855"/>
                              <a:gd name="T71" fmla="*/ 3871 h 15"/>
                              <a:gd name="T72" fmla="+- 0 1370 1335"/>
                              <a:gd name="T73" fmla="*/ T72 w 30"/>
                              <a:gd name="T74" fmla="+- 0 3871 3855"/>
                              <a:gd name="T75" fmla="*/ 3871 h 15"/>
                              <a:gd name="T76" fmla="+- 0 1370 1335"/>
                              <a:gd name="T77" fmla="*/ T76 w 30"/>
                              <a:gd name="T78" fmla="+- 0 3871 3855"/>
                              <a:gd name="T79" fmla="*/ 3871 h 15"/>
                              <a:gd name="T80" fmla="+- 0 1370 1335"/>
                              <a:gd name="T81" fmla="*/ T80 w 30"/>
                              <a:gd name="T82" fmla="+- 0 3871 3855"/>
                              <a:gd name="T83" fmla="*/ 3871 h 15"/>
                              <a:gd name="T84" fmla="+- 0 1370 1335"/>
                              <a:gd name="T85" fmla="*/ T84 w 30"/>
                              <a:gd name="T86" fmla="+- 0 3872 3855"/>
                              <a:gd name="T87" fmla="*/ 3872 h 15"/>
                              <a:gd name="T88" fmla="+- 0 1370 1335"/>
                              <a:gd name="T89" fmla="*/ T88 w 30"/>
                              <a:gd name="T90" fmla="+- 0 3872 3855"/>
                              <a:gd name="T91" fmla="*/ 3872 h 15"/>
                              <a:gd name="T92" fmla="+- 0 1370 1335"/>
                              <a:gd name="T93" fmla="*/ T92 w 30"/>
                              <a:gd name="T94" fmla="+- 0 3872 3855"/>
                              <a:gd name="T95" fmla="*/ 3872 h 15"/>
                              <a:gd name="T96" fmla="+- 0 1370 1335"/>
                              <a:gd name="T97" fmla="*/ T96 w 30"/>
                              <a:gd name="T98" fmla="+- 0 3872 3855"/>
                              <a:gd name="T99" fmla="*/ 3872 h 15"/>
                              <a:gd name="T100" fmla="+- 0 1370 1335"/>
                              <a:gd name="T101" fmla="*/ T100 w 30"/>
                              <a:gd name="T102" fmla="+- 0 3872 3855"/>
                              <a:gd name="T103" fmla="*/ 3872 h 15"/>
                              <a:gd name="T104" fmla="+- 0 1370 1335"/>
                              <a:gd name="T105" fmla="*/ T104 w 30"/>
                              <a:gd name="T106" fmla="+- 0 3872 3855"/>
                              <a:gd name="T107" fmla="*/ 3872 h 15"/>
                              <a:gd name="T108" fmla="+- 0 1370 1335"/>
                              <a:gd name="T109" fmla="*/ T108 w 30"/>
                              <a:gd name="T110" fmla="+- 0 3872 3855"/>
                              <a:gd name="T111" fmla="*/ 3872 h 15"/>
                              <a:gd name="T112" fmla="+- 0 1370 1335"/>
                              <a:gd name="T113" fmla="*/ T112 w 30"/>
                              <a:gd name="T114" fmla="+- 0 3872 3855"/>
                              <a:gd name="T115" fmla="*/ 3872 h 15"/>
                              <a:gd name="T116" fmla="+- 0 1370 1335"/>
                              <a:gd name="T117" fmla="*/ T116 w 30"/>
                              <a:gd name="T118" fmla="+- 0 3872 3855"/>
                              <a:gd name="T119" fmla="*/ 3872 h 15"/>
                              <a:gd name="T120" fmla="+- 0 1370 1335"/>
                              <a:gd name="T121" fmla="*/ T120 w 30"/>
                              <a:gd name="T122" fmla="+- 0 3872 3855"/>
                              <a:gd name="T123" fmla="*/ 3872 h 15"/>
                              <a:gd name="T124" fmla="+- 0 1370 1335"/>
                              <a:gd name="T125" fmla="*/ T124 w 30"/>
                              <a:gd name="T126" fmla="+- 0 3872 3855"/>
                              <a:gd name="T127" fmla="*/ 3872 h 15"/>
                              <a:gd name="T128" fmla="+- 0 1370 1335"/>
                              <a:gd name="T129" fmla="*/ T128 w 30"/>
                              <a:gd name="T130" fmla="+- 0 3873 3855"/>
                              <a:gd name="T131" fmla="*/ 3873 h 15"/>
                              <a:gd name="T132" fmla="+- 0 1370 1335"/>
                              <a:gd name="T133" fmla="*/ T132 w 30"/>
                              <a:gd name="T134" fmla="+- 0 3873 3855"/>
                              <a:gd name="T135" fmla="*/ 3873 h 15"/>
                              <a:gd name="T136" fmla="+- 0 1370 1335"/>
                              <a:gd name="T137" fmla="*/ T136 w 30"/>
                              <a:gd name="T138" fmla="+- 0 3873 3855"/>
                              <a:gd name="T139" fmla="*/ 3873 h 15"/>
                              <a:gd name="T140" fmla="+- 0 1370 1335"/>
                              <a:gd name="T141" fmla="*/ T140 w 30"/>
                              <a:gd name="T142" fmla="+- 0 3873 3855"/>
                              <a:gd name="T143" fmla="*/ 3873 h 15"/>
                              <a:gd name="T144" fmla="+- 0 1370 1335"/>
                              <a:gd name="T145" fmla="*/ T144 w 30"/>
                              <a:gd name="T146" fmla="+- 0 3873 3855"/>
                              <a:gd name="T147" fmla="*/ 3873 h 15"/>
                              <a:gd name="T148" fmla="+- 0 1370 1335"/>
                              <a:gd name="T149" fmla="*/ T148 w 30"/>
                              <a:gd name="T150" fmla="+- 0 3873 3855"/>
                              <a:gd name="T151" fmla="*/ 3873 h 15"/>
                              <a:gd name="T152" fmla="+- 0 1370 1335"/>
                              <a:gd name="T153" fmla="*/ T152 w 30"/>
                              <a:gd name="T154" fmla="+- 0 3874 3855"/>
                              <a:gd name="T155" fmla="*/ 3874 h 15"/>
                              <a:gd name="T156" fmla="+- 0 1370 1335"/>
                              <a:gd name="T157" fmla="*/ T156 w 30"/>
                              <a:gd name="T158" fmla="+- 0 3874 3855"/>
                              <a:gd name="T159" fmla="*/ 3874 h 15"/>
                              <a:gd name="T160" fmla="+- 0 1370 1335"/>
                              <a:gd name="T161" fmla="*/ T160 w 30"/>
                              <a:gd name="T162" fmla="+- 0 3874 3855"/>
                              <a:gd name="T163" fmla="*/ 3874 h 15"/>
                              <a:gd name="T164" fmla="+- 0 1370 1335"/>
                              <a:gd name="T165" fmla="*/ T164 w 30"/>
                              <a:gd name="T166" fmla="+- 0 3874 3855"/>
                              <a:gd name="T167" fmla="*/ 3874 h 15"/>
                              <a:gd name="T168" fmla="+- 0 1370 1335"/>
                              <a:gd name="T169" fmla="*/ T168 w 30"/>
                              <a:gd name="T170" fmla="+- 0 3874 3855"/>
                              <a:gd name="T171" fmla="*/ 3874 h 15"/>
                              <a:gd name="T172" fmla="+- 0 1370 1335"/>
                              <a:gd name="T173" fmla="*/ T172 w 30"/>
                              <a:gd name="T174" fmla="+- 0 3875 3855"/>
                              <a:gd name="T175" fmla="*/ 3875 h 15"/>
                              <a:gd name="T176" fmla="+- 0 1370 1335"/>
                              <a:gd name="T177" fmla="*/ T176 w 30"/>
                              <a:gd name="T178" fmla="+- 0 3875 3855"/>
                              <a:gd name="T179" fmla="*/ 3875 h 15"/>
                              <a:gd name="T180" fmla="+- 0 1370 1335"/>
                              <a:gd name="T181" fmla="*/ T180 w 30"/>
                              <a:gd name="T182" fmla="+- 0 3875 3855"/>
                              <a:gd name="T183" fmla="*/ 3875 h 15"/>
                              <a:gd name="T184" fmla="+- 0 1370 1335"/>
                              <a:gd name="T185" fmla="*/ T184 w 30"/>
                              <a:gd name="T186" fmla="+- 0 3876 3855"/>
                              <a:gd name="T187" fmla="*/ 3876 h 15"/>
                              <a:gd name="T188" fmla="+- 0 1370 1335"/>
                              <a:gd name="T189" fmla="*/ T188 w 30"/>
                              <a:gd name="T190" fmla="+- 0 3876 3855"/>
                              <a:gd name="T191" fmla="*/ 3876 h 15"/>
                              <a:gd name="T192" fmla="+- 0 1370 1335"/>
                              <a:gd name="T193" fmla="*/ T192 w 30"/>
                              <a:gd name="T194" fmla="+- 0 3876 3855"/>
                              <a:gd name="T195" fmla="*/ 3876 h 15"/>
                              <a:gd name="T196" fmla="+- 0 1370 1335"/>
                              <a:gd name="T197" fmla="*/ T196 w 30"/>
                              <a:gd name="T198" fmla="+- 0 3876 3855"/>
                              <a:gd name="T199" fmla="*/ 3876 h 15"/>
                              <a:gd name="T200" fmla="+- 0 1370 1335"/>
                              <a:gd name="T201" fmla="*/ T200 w 30"/>
                              <a:gd name="T202" fmla="+- 0 3877 3855"/>
                              <a:gd name="T203" fmla="*/ 3877 h 15"/>
                              <a:gd name="T204" fmla="+- 0 1370 1335"/>
                              <a:gd name="T205" fmla="*/ T204 w 30"/>
                              <a:gd name="T206" fmla="+- 0 3877 3855"/>
                              <a:gd name="T207" fmla="*/ 3877 h 15"/>
                              <a:gd name="T208" fmla="+- 0 1370 1335"/>
                              <a:gd name="T209" fmla="*/ T208 w 30"/>
                              <a:gd name="T210" fmla="+- 0 3878 3855"/>
                              <a:gd name="T211" fmla="*/ 3878 h 15"/>
                              <a:gd name="T212" fmla="+- 0 1370 1335"/>
                              <a:gd name="T213" fmla="*/ T212 w 30"/>
                              <a:gd name="T214" fmla="+- 0 3878 3855"/>
                              <a:gd name="T215" fmla="*/ 3878 h 15"/>
                              <a:gd name="T216" fmla="+- 0 1370 1335"/>
                              <a:gd name="T217" fmla="*/ T216 w 30"/>
                              <a:gd name="T218" fmla="+- 0 3878 3855"/>
                              <a:gd name="T219" fmla="*/ 3878 h 15"/>
                              <a:gd name="T220" fmla="+- 0 1370 1335"/>
                              <a:gd name="T221" fmla="*/ T220 w 30"/>
                              <a:gd name="T222" fmla="+- 0 3879 3855"/>
                              <a:gd name="T223" fmla="*/ 3879 h 15"/>
                              <a:gd name="T224" fmla="+- 0 1370 1335"/>
                              <a:gd name="T225" fmla="*/ T224 w 30"/>
                              <a:gd name="T226" fmla="+- 0 3879 3855"/>
                              <a:gd name="T227" fmla="*/ 3879 h 15"/>
                              <a:gd name="T228" fmla="+- 0 1370 1335"/>
                              <a:gd name="T229" fmla="*/ T228 w 30"/>
                              <a:gd name="T230" fmla="+- 0 3880 3855"/>
                              <a:gd name="T231" fmla="*/ 3880 h 15"/>
                              <a:gd name="T232" fmla="+- 0 1370 1335"/>
                              <a:gd name="T233" fmla="*/ T232 w 30"/>
                              <a:gd name="T234" fmla="+- 0 3880 3855"/>
                              <a:gd name="T235" fmla="*/ 3880 h 15"/>
                              <a:gd name="T236" fmla="+- 0 1370 1335"/>
                              <a:gd name="T237" fmla="*/ T236 w 30"/>
                              <a:gd name="T238" fmla="+- 0 3880 3855"/>
                              <a:gd name="T239" fmla="*/ 388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30" h="15">
                                <a:moveTo>
                                  <a:pt x="35" y="16"/>
                                </a:moveTo>
                                <a:lnTo>
                                  <a:pt x="35" y="16"/>
                                </a:lnTo>
                                <a:lnTo>
                                  <a:pt x="35" y="17"/>
                                </a:lnTo>
                                <a:lnTo>
                                  <a:pt x="35" y="18"/>
                                </a:lnTo>
                                <a:lnTo>
                                  <a:pt x="35" y="19"/>
                                </a:lnTo>
                                <a:lnTo>
                                  <a:pt x="35" y="20"/>
                                </a:lnTo>
                                <a:lnTo>
                                  <a:pt x="35" y="21"/>
                                </a:lnTo>
                                <a:lnTo>
                                  <a:pt x="35" y="22"/>
                                </a:lnTo>
                                <a:lnTo>
                                  <a:pt x="35" y="23"/>
                                </a:lnTo>
                                <a:lnTo>
                                  <a:pt x="35" y="24"/>
                                </a:lnTo>
                                <a:lnTo>
                                  <a:pt x="35" y="25"/>
                                </a:lnTo>
                                <a:lnTo>
                                  <a:pt x="35" y="26"/>
                                </a:lnTo>
                              </a:path>
                            </a:pathLst>
                          </a:custGeom>
                          <a:solidFill>
                            <a:srgbClr val="FFFFFF"/>
                          </a:solidFill>
                          <a:ln w="8128">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w14:anchorId="7BF4D2ED">
              <v:group id="Group 118" style="position:absolute;margin-left:66.75pt;margin-top:192.75pt;width:1.5pt;height:.75pt;z-index:251627008;mso-position-horizontal-relative:page;mso-position-vertical-relative:page" coordsize="30,15" coordorigin="1335,3855" o:spid="_x0000_s1026" w14:anchorId="139A8D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">
                <v:shape id="Freeform 119" style="position:absolute;left:1335;top:3855;width:30;height:15;visibility:visible;mso-wrap-style:square;v-text-anchor:top" coordsize="30,15" o:spid="_x0000_s1027" strokeweight=".64pt" path="m35,16r,l35,17r,1l35,19r,1l35,21r,1l35,23r,1l35,25r,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">
                  <v:path arrowok="t" o:connecttype="custom" o:connectlocs="35,3871;35,3871;35,3871;35,3871;35,3871;35,3871;35,3871;35,3871;35,3871;35,3871;35,3871;35,3871;35,3871;35,3871;35,3871;35,3871;35,3871;35,3871;35,3871;35,3871;35,3871;35,3872;35,3872;35,3872;35,3872;35,3872;35,3872;35,3872;35,3872;35,3872;35,3872;35,3872;35,3873;35,3873;35,3873;35,3873;35,3873;35,3873;35,3874;35,3874;35,3874;35,3874;35,3874;35,3875;35,3875;35,3875;35,3876;35,3876;35,3876;35,3876;35,3877;35,3877;35,3878;35,3878;35,3878;35,3879;35,3879;35,3880;35,3880;35,3880" o:connectangles="0,0,0,0,0,0,0,0,0,0,0,0,0,0,0,0,0,0,0,0,0,0,0,0,0,0,0,0,0,0,0,0,0,0,0,0,0,0,0,0,0,0,0,0,0,0,0,0,0,0,0,0,0,0,0,0,0,0,0,0"/>
                </v:shape>
                <w10:wrap anchorx="page" anchory="page"/>
              </v:group>
            </w:pict>
          </mc:Fallback>
        </mc:AlternateContent>
      </w:r>
      <w:r w:rsidRPr="00314095">
        <w:rPr>
          <w:rFonts w:asciiTheme="majorHAnsi" w:hAnsiTheme="majorHAnsi"/>
          <w:noProof/>
          <w:lang w:val="en-CA"/>
        </w:rPr>
        <mc:AlternateContent>
          <mc:Choice Requires="wpg">
            <w:drawing>
              <wp:anchor distT="0" distB="0" distL="114300" distR="114300" simplePos="0" relativeHeight="251631104" behindDoc="0" locked="0" layoutInCell="1" allowOverlap="1" wp14:anchorId="399C0DE0" wp14:editId="09EBA5B4">
                <wp:simplePos x="0" y="0"/>
                <wp:positionH relativeFrom="page">
                  <wp:posOffset>6753225</wp:posOffset>
                </wp:positionH>
                <wp:positionV relativeFrom="page">
                  <wp:posOffset>2447925</wp:posOffset>
                </wp:positionV>
                <wp:extent cx="19050" cy="9525"/>
                <wp:effectExtent l="0" t="0" r="9525" b="19050"/>
                <wp:wrapNone/>
                <wp:docPr id="17"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 cy="9525"/>
                          <a:chOff x="10635" y="3855"/>
                          <a:chExt cx="30" cy="15"/>
                        </a:xfrm>
                      </wpg:grpSpPr>
                      <wps:wsp>
                        <wps:cNvPr id="18" name="Freeform 111"/>
                        <wps:cNvSpPr>
                          <a:spLocks/>
                        </wps:cNvSpPr>
                        <wps:spPr bwMode="auto">
                          <a:xfrm>
                            <a:off x="10635" y="3855"/>
                            <a:ext cx="30" cy="15"/>
                          </a:xfrm>
                          <a:custGeom>
                            <a:avLst/>
                            <a:gdLst>
                              <a:gd name="T0" fmla="+- 0 10665 10635"/>
                              <a:gd name="T1" fmla="*/ T0 w 30"/>
                              <a:gd name="T2" fmla="+- 0 3871 3855"/>
                              <a:gd name="T3" fmla="*/ 3871 h 15"/>
                              <a:gd name="T4" fmla="+- 0 10665 10635"/>
                              <a:gd name="T5" fmla="*/ T4 w 30"/>
                              <a:gd name="T6" fmla="+- 0 3871 3855"/>
                              <a:gd name="T7" fmla="*/ 3871 h 15"/>
                              <a:gd name="T8" fmla="+- 0 10665 10635"/>
                              <a:gd name="T9" fmla="*/ T8 w 30"/>
                              <a:gd name="T10" fmla="+- 0 3871 3855"/>
                              <a:gd name="T11" fmla="*/ 3871 h 15"/>
                              <a:gd name="T12" fmla="+- 0 10665 10635"/>
                              <a:gd name="T13" fmla="*/ T12 w 30"/>
                              <a:gd name="T14" fmla="+- 0 3871 3855"/>
                              <a:gd name="T15" fmla="*/ 3871 h 15"/>
                              <a:gd name="T16" fmla="+- 0 10665 10635"/>
                              <a:gd name="T17" fmla="*/ T16 w 30"/>
                              <a:gd name="T18" fmla="+- 0 3871 3855"/>
                              <a:gd name="T19" fmla="*/ 3871 h 15"/>
                              <a:gd name="T20" fmla="+- 0 10665 10635"/>
                              <a:gd name="T21" fmla="*/ T20 w 30"/>
                              <a:gd name="T22" fmla="+- 0 3871 3855"/>
                              <a:gd name="T23" fmla="*/ 3871 h 15"/>
                              <a:gd name="T24" fmla="+- 0 10665 10635"/>
                              <a:gd name="T25" fmla="*/ T24 w 30"/>
                              <a:gd name="T26" fmla="+- 0 3871 3855"/>
                              <a:gd name="T27" fmla="*/ 3871 h 15"/>
                              <a:gd name="T28" fmla="+- 0 10665 10635"/>
                              <a:gd name="T29" fmla="*/ T28 w 30"/>
                              <a:gd name="T30" fmla="+- 0 3871 3855"/>
                              <a:gd name="T31" fmla="*/ 3871 h 15"/>
                              <a:gd name="T32" fmla="+- 0 10665 10635"/>
                              <a:gd name="T33" fmla="*/ T32 w 30"/>
                              <a:gd name="T34" fmla="+- 0 3871 3855"/>
                              <a:gd name="T35" fmla="*/ 3871 h 15"/>
                              <a:gd name="T36" fmla="+- 0 10665 10635"/>
                              <a:gd name="T37" fmla="*/ T36 w 30"/>
                              <a:gd name="T38" fmla="+- 0 3871 3855"/>
                              <a:gd name="T39" fmla="*/ 3871 h 15"/>
                              <a:gd name="T40" fmla="+- 0 10665 10635"/>
                              <a:gd name="T41" fmla="*/ T40 w 30"/>
                              <a:gd name="T42" fmla="+- 0 3871 3855"/>
                              <a:gd name="T43" fmla="*/ 3871 h 15"/>
                              <a:gd name="T44" fmla="+- 0 10665 10635"/>
                              <a:gd name="T45" fmla="*/ T44 w 30"/>
                              <a:gd name="T46" fmla="+- 0 3871 3855"/>
                              <a:gd name="T47" fmla="*/ 3871 h 15"/>
                              <a:gd name="T48" fmla="+- 0 10665 10635"/>
                              <a:gd name="T49" fmla="*/ T48 w 30"/>
                              <a:gd name="T50" fmla="+- 0 3871 3855"/>
                              <a:gd name="T51" fmla="*/ 3871 h 15"/>
                              <a:gd name="T52" fmla="+- 0 10665 10635"/>
                              <a:gd name="T53" fmla="*/ T52 w 30"/>
                              <a:gd name="T54" fmla="+- 0 3871 3855"/>
                              <a:gd name="T55" fmla="*/ 3871 h 15"/>
                              <a:gd name="T56" fmla="+- 0 10665 10635"/>
                              <a:gd name="T57" fmla="*/ T56 w 30"/>
                              <a:gd name="T58" fmla="+- 0 3871 3855"/>
                              <a:gd name="T59" fmla="*/ 3871 h 15"/>
                              <a:gd name="T60" fmla="+- 0 10665 10635"/>
                              <a:gd name="T61" fmla="*/ T60 w 30"/>
                              <a:gd name="T62" fmla="+- 0 3871 3855"/>
                              <a:gd name="T63" fmla="*/ 3871 h 15"/>
                              <a:gd name="T64" fmla="+- 0 10665 10635"/>
                              <a:gd name="T65" fmla="*/ T64 w 30"/>
                              <a:gd name="T66" fmla="+- 0 3871 3855"/>
                              <a:gd name="T67" fmla="*/ 3871 h 15"/>
                              <a:gd name="T68" fmla="+- 0 10665 10635"/>
                              <a:gd name="T69" fmla="*/ T68 w 30"/>
                              <a:gd name="T70" fmla="+- 0 3871 3855"/>
                              <a:gd name="T71" fmla="*/ 3871 h 15"/>
                              <a:gd name="T72" fmla="+- 0 10665 10635"/>
                              <a:gd name="T73" fmla="*/ T72 w 30"/>
                              <a:gd name="T74" fmla="+- 0 3871 3855"/>
                              <a:gd name="T75" fmla="*/ 3871 h 15"/>
                              <a:gd name="T76" fmla="+- 0 10665 10635"/>
                              <a:gd name="T77" fmla="*/ T76 w 30"/>
                              <a:gd name="T78" fmla="+- 0 3871 3855"/>
                              <a:gd name="T79" fmla="*/ 3871 h 15"/>
                              <a:gd name="T80" fmla="+- 0 10665 10635"/>
                              <a:gd name="T81" fmla="*/ T80 w 30"/>
                              <a:gd name="T82" fmla="+- 0 3871 3855"/>
                              <a:gd name="T83" fmla="*/ 3871 h 15"/>
                              <a:gd name="T84" fmla="+- 0 10665 10635"/>
                              <a:gd name="T85" fmla="*/ T84 w 30"/>
                              <a:gd name="T86" fmla="+- 0 3872 3855"/>
                              <a:gd name="T87" fmla="*/ 3872 h 15"/>
                              <a:gd name="T88" fmla="+- 0 10665 10635"/>
                              <a:gd name="T89" fmla="*/ T88 w 30"/>
                              <a:gd name="T90" fmla="+- 0 3872 3855"/>
                              <a:gd name="T91" fmla="*/ 3872 h 15"/>
                              <a:gd name="T92" fmla="+- 0 10665 10635"/>
                              <a:gd name="T93" fmla="*/ T92 w 30"/>
                              <a:gd name="T94" fmla="+- 0 3872 3855"/>
                              <a:gd name="T95" fmla="*/ 3872 h 15"/>
                              <a:gd name="T96" fmla="+- 0 10665 10635"/>
                              <a:gd name="T97" fmla="*/ T96 w 30"/>
                              <a:gd name="T98" fmla="+- 0 3872 3855"/>
                              <a:gd name="T99" fmla="*/ 3872 h 15"/>
                              <a:gd name="T100" fmla="+- 0 10665 10635"/>
                              <a:gd name="T101" fmla="*/ T100 w 30"/>
                              <a:gd name="T102" fmla="+- 0 3872 3855"/>
                              <a:gd name="T103" fmla="*/ 3872 h 15"/>
                              <a:gd name="T104" fmla="+- 0 10665 10635"/>
                              <a:gd name="T105" fmla="*/ T104 w 30"/>
                              <a:gd name="T106" fmla="+- 0 3872 3855"/>
                              <a:gd name="T107" fmla="*/ 3872 h 15"/>
                              <a:gd name="T108" fmla="+- 0 10665 10635"/>
                              <a:gd name="T109" fmla="*/ T108 w 30"/>
                              <a:gd name="T110" fmla="+- 0 3872 3855"/>
                              <a:gd name="T111" fmla="*/ 3872 h 15"/>
                              <a:gd name="T112" fmla="+- 0 10665 10635"/>
                              <a:gd name="T113" fmla="*/ T112 w 30"/>
                              <a:gd name="T114" fmla="+- 0 3872 3855"/>
                              <a:gd name="T115" fmla="*/ 3872 h 15"/>
                              <a:gd name="T116" fmla="+- 0 10665 10635"/>
                              <a:gd name="T117" fmla="*/ T116 w 30"/>
                              <a:gd name="T118" fmla="+- 0 3872 3855"/>
                              <a:gd name="T119" fmla="*/ 3872 h 15"/>
                              <a:gd name="T120" fmla="+- 0 10665 10635"/>
                              <a:gd name="T121" fmla="*/ T120 w 30"/>
                              <a:gd name="T122" fmla="+- 0 3872 3855"/>
                              <a:gd name="T123" fmla="*/ 3872 h 15"/>
                              <a:gd name="T124" fmla="+- 0 10665 10635"/>
                              <a:gd name="T125" fmla="*/ T124 w 30"/>
                              <a:gd name="T126" fmla="+- 0 3872 3855"/>
                              <a:gd name="T127" fmla="*/ 3872 h 15"/>
                              <a:gd name="T128" fmla="+- 0 10665 10635"/>
                              <a:gd name="T129" fmla="*/ T128 w 30"/>
                              <a:gd name="T130" fmla="+- 0 3873 3855"/>
                              <a:gd name="T131" fmla="*/ 3873 h 15"/>
                              <a:gd name="T132" fmla="+- 0 10665 10635"/>
                              <a:gd name="T133" fmla="*/ T132 w 30"/>
                              <a:gd name="T134" fmla="+- 0 3873 3855"/>
                              <a:gd name="T135" fmla="*/ 3873 h 15"/>
                              <a:gd name="T136" fmla="+- 0 10665 10635"/>
                              <a:gd name="T137" fmla="*/ T136 w 30"/>
                              <a:gd name="T138" fmla="+- 0 3873 3855"/>
                              <a:gd name="T139" fmla="*/ 3873 h 15"/>
                              <a:gd name="T140" fmla="+- 0 10665 10635"/>
                              <a:gd name="T141" fmla="*/ T140 w 30"/>
                              <a:gd name="T142" fmla="+- 0 3873 3855"/>
                              <a:gd name="T143" fmla="*/ 3873 h 15"/>
                              <a:gd name="T144" fmla="+- 0 10665 10635"/>
                              <a:gd name="T145" fmla="*/ T144 w 30"/>
                              <a:gd name="T146" fmla="+- 0 3873 3855"/>
                              <a:gd name="T147" fmla="*/ 3873 h 15"/>
                              <a:gd name="T148" fmla="+- 0 10665 10635"/>
                              <a:gd name="T149" fmla="*/ T148 w 30"/>
                              <a:gd name="T150" fmla="+- 0 3873 3855"/>
                              <a:gd name="T151" fmla="*/ 3873 h 15"/>
                              <a:gd name="T152" fmla="+- 0 10665 10635"/>
                              <a:gd name="T153" fmla="*/ T152 w 30"/>
                              <a:gd name="T154" fmla="+- 0 3874 3855"/>
                              <a:gd name="T155" fmla="*/ 3874 h 15"/>
                              <a:gd name="T156" fmla="+- 0 10665 10635"/>
                              <a:gd name="T157" fmla="*/ T156 w 30"/>
                              <a:gd name="T158" fmla="+- 0 3874 3855"/>
                              <a:gd name="T159" fmla="*/ 3874 h 15"/>
                              <a:gd name="T160" fmla="+- 0 10665 10635"/>
                              <a:gd name="T161" fmla="*/ T160 w 30"/>
                              <a:gd name="T162" fmla="+- 0 3874 3855"/>
                              <a:gd name="T163" fmla="*/ 3874 h 15"/>
                              <a:gd name="T164" fmla="+- 0 10665 10635"/>
                              <a:gd name="T165" fmla="*/ T164 w 30"/>
                              <a:gd name="T166" fmla="+- 0 3874 3855"/>
                              <a:gd name="T167" fmla="*/ 3874 h 15"/>
                              <a:gd name="T168" fmla="+- 0 10665 10635"/>
                              <a:gd name="T169" fmla="*/ T168 w 30"/>
                              <a:gd name="T170" fmla="+- 0 3874 3855"/>
                              <a:gd name="T171" fmla="*/ 3874 h 15"/>
                              <a:gd name="T172" fmla="+- 0 10665 10635"/>
                              <a:gd name="T173" fmla="*/ T172 w 30"/>
                              <a:gd name="T174" fmla="+- 0 3875 3855"/>
                              <a:gd name="T175" fmla="*/ 3875 h 15"/>
                              <a:gd name="T176" fmla="+- 0 10665 10635"/>
                              <a:gd name="T177" fmla="*/ T176 w 30"/>
                              <a:gd name="T178" fmla="+- 0 3875 3855"/>
                              <a:gd name="T179" fmla="*/ 3875 h 15"/>
                              <a:gd name="T180" fmla="+- 0 10665 10635"/>
                              <a:gd name="T181" fmla="*/ T180 w 30"/>
                              <a:gd name="T182" fmla="+- 0 3875 3855"/>
                              <a:gd name="T183" fmla="*/ 3875 h 15"/>
                              <a:gd name="T184" fmla="+- 0 10665 10635"/>
                              <a:gd name="T185" fmla="*/ T184 w 30"/>
                              <a:gd name="T186" fmla="+- 0 3876 3855"/>
                              <a:gd name="T187" fmla="*/ 3876 h 15"/>
                              <a:gd name="T188" fmla="+- 0 10665 10635"/>
                              <a:gd name="T189" fmla="*/ T188 w 30"/>
                              <a:gd name="T190" fmla="+- 0 3876 3855"/>
                              <a:gd name="T191" fmla="*/ 3876 h 15"/>
                              <a:gd name="T192" fmla="+- 0 10665 10635"/>
                              <a:gd name="T193" fmla="*/ T192 w 30"/>
                              <a:gd name="T194" fmla="+- 0 3876 3855"/>
                              <a:gd name="T195" fmla="*/ 3876 h 15"/>
                              <a:gd name="T196" fmla="+- 0 10665 10635"/>
                              <a:gd name="T197" fmla="*/ T196 w 30"/>
                              <a:gd name="T198" fmla="+- 0 3876 3855"/>
                              <a:gd name="T199" fmla="*/ 3876 h 15"/>
                              <a:gd name="T200" fmla="+- 0 10665 10635"/>
                              <a:gd name="T201" fmla="*/ T200 w 30"/>
                              <a:gd name="T202" fmla="+- 0 3877 3855"/>
                              <a:gd name="T203" fmla="*/ 3877 h 15"/>
                              <a:gd name="T204" fmla="+- 0 10665 10635"/>
                              <a:gd name="T205" fmla="*/ T204 w 30"/>
                              <a:gd name="T206" fmla="+- 0 3877 3855"/>
                              <a:gd name="T207" fmla="*/ 3877 h 15"/>
                              <a:gd name="T208" fmla="+- 0 10665 10635"/>
                              <a:gd name="T209" fmla="*/ T208 w 30"/>
                              <a:gd name="T210" fmla="+- 0 3878 3855"/>
                              <a:gd name="T211" fmla="*/ 3878 h 15"/>
                              <a:gd name="T212" fmla="+- 0 10665 10635"/>
                              <a:gd name="T213" fmla="*/ T212 w 30"/>
                              <a:gd name="T214" fmla="+- 0 3878 3855"/>
                              <a:gd name="T215" fmla="*/ 3878 h 15"/>
                              <a:gd name="T216" fmla="+- 0 10665 10635"/>
                              <a:gd name="T217" fmla="*/ T216 w 30"/>
                              <a:gd name="T218" fmla="+- 0 3878 3855"/>
                              <a:gd name="T219" fmla="*/ 3878 h 15"/>
                              <a:gd name="T220" fmla="+- 0 10665 10635"/>
                              <a:gd name="T221" fmla="*/ T220 w 30"/>
                              <a:gd name="T222" fmla="+- 0 3879 3855"/>
                              <a:gd name="T223" fmla="*/ 3879 h 15"/>
                              <a:gd name="T224" fmla="+- 0 10665 10635"/>
                              <a:gd name="T225" fmla="*/ T224 w 30"/>
                              <a:gd name="T226" fmla="+- 0 3879 3855"/>
                              <a:gd name="T227" fmla="*/ 3879 h 15"/>
                              <a:gd name="T228" fmla="+- 0 10665 10635"/>
                              <a:gd name="T229" fmla="*/ T228 w 30"/>
                              <a:gd name="T230" fmla="+- 0 3880 3855"/>
                              <a:gd name="T231" fmla="*/ 3880 h 15"/>
                              <a:gd name="T232" fmla="+- 0 10665 10635"/>
                              <a:gd name="T233" fmla="*/ T232 w 30"/>
                              <a:gd name="T234" fmla="+- 0 3880 3855"/>
                              <a:gd name="T235" fmla="*/ 3880 h 15"/>
                              <a:gd name="T236" fmla="+- 0 10665 10635"/>
                              <a:gd name="T237" fmla="*/ T236 w 30"/>
                              <a:gd name="T238" fmla="+- 0 3880 3855"/>
                              <a:gd name="T239" fmla="*/ 388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30" h="15">
                                <a:moveTo>
                                  <a:pt x="30" y="16"/>
                                </a:moveTo>
                                <a:lnTo>
                                  <a:pt x="30" y="16"/>
                                </a:lnTo>
                                <a:lnTo>
                                  <a:pt x="30" y="17"/>
                                </a:lnTo>
                                <a:lnTo>
                                  <a:pt x="30" y="18"/>
                                </a:lnTo>
                                <a:lnTo>
                                  <a:pt x="30" y="19"/>
                                </a:lnTo>
                                <a:lnTo>
                                  <a:pt x="30" y="20"/>
                                </a:lnTo>
                                <a:lnTo>
                                  <a:pt x="30" y="21"/>
                                </a:lnTo>
                                <a:lnTo>
                                  <a:pt x="30" y="22"/>
                                </a:lnTo>
                                <a:lnTo>
                                  <a:pt x="30" y="23"/>
                                </a:lnTo>
                                <a:lnTo>
                                  <a:pt x="30" y="24"/>
                                </a:lnTo>
                                <a:lnTo>
                                  <a:pt x="30" y="25"/>
                                </a:lnTo>
                                <a:lnTo>
                                  <a:pt x="30" y="26"/>
                                </a:lnTo>
                              </a:path>
                            </a:pathLst>
                          </a:custGeom>
                          <a:solidFill>
                            <a:srgbClr val="FFFFFF"/>
                          </a:solidFill>
                          <a:ln w="811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w14:anchorId="685E6845">
              <v:group id="Group 110" style="position:absolute;margin-left:531.75pt;margin-top:192.75pt;width:1.5pt;height:.75pt;z-index:251631104;mso-position-horizontal-relative:page;mso-position-vertical-relative:page" coordsize="30,15" coordorigin="10635,3855" o:spid="_x0000_s1026" w14:anchorId="34FBB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">
                <v:shape id="Freeform 111" style="position:absolute;left:10635;top:3855;width:30;height:15;visibility:visible;mso-wrap-style:square;v-text-anchor:top" coordsize="30,15" o:spid="_x0000_s1027" strokeweight=".22542mm" path="m30,16r,l30,17r,1l30,19r,1l30,21r,1l30,23r,1l30,25r,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">
                  <v:path arrowok="t" o:connecttype="custom" o:connectlocs="30,3871;30,3871;30,3871;30,3871;30,3871;30,3871;30,3871;30,3871;30,3871;30,3871;30,3871;30,3871;30,3871;30,3871;30,3871;30,3871;30,3871;30,3871;30,3871;30,3871;30,3871;30,3872;30,3872;30,3872;30,3872;30,3872;30,3872;30,3872;30,3872;30,3872;30,3872;30,3872;30,3873;30,3873;30,3873;30,3873;30,3873;30,3873;30,3874;30,3874;30,3874;30,3874;30,3874;30,3875;30,3875;30,3875;30,3876;30,3876;30,3876;30,3876;30,3877;30,3877;30,3878;30,3878;30,3878;30,3879;30,3879;30,3880;30,3880;30,3880" o:connectangles="0,0,0,0,0,0,0,0,0,0,0,0,0,0,0,0,0,0,0,0,0,0,0,0,0,0,0,0,0,0,0,0,0,0,0,0,0,0,0,0,0,0,0,0,0,0,0,0,0,0,0,0,0,0,0,0,0,0,0,0"/>
                </v:shape>
                <w10:wrap anchorx="page" anchory="page"/>
              </v:group>
            </w:pict>
          </mc:Fallback>
        </mc:AlternateContent>
      </w:r>
      <w:bookmarkStart w:id="14" w:name="PageMark2"/>
      <w:bookmarkEnd w:id="14"/>
      <w:r w:rsidR="002425E2" w:rsidRPr="00314095">
        <w:rPr>
          <w:rFonts w:asciiTheme="majorHAnsi" w:hAnsiTheme="majorHAnsi"/>
          <w:lang w:val="en-CA"/>
        </w:rPr>
        <w:t>Required reading material (Textbook)</w:t>
      </w:r>
    </w:p>
    <w:p w14:paraId="4CBE739E" w14:textId="75904003" w:rsidR="00C9083C" w:rsidRPr="00314095" w:rsidRDefault="00B97A8B" w:rsidP="00D65E58">
      <w:pPr>
        <w:ind w:left="0"/>
        <w:rPr>
          <w:rFonts w:asciiTheme="majorHAnsi" w:eastAsiaTheme="minorHAnsi" w:hAnsiTheme="majorHAnsi" w:cstheme="minorBidi"/>
          <w:color w:val="auto"/>
          <w:sz w:val="22"/>
          <w:szCs w:val="22"/>
          <w:lang w:val="en-CA"/>
        </w:rPr>
      </w:pPr>
      <w:r w:rsidRPr="00314095">
        <w:rPr>
          <w:rFonts w:asciiTheme="majorHAnsi" w:hAnsiTheme="majorHAnsi"/>
          <w:sz w:val="22"/>
          <w:szCs w:val="22"/>
          <w:lang w:val="en-CA"/>
        </w:rPr>
        <w:t xml:space="preserve">There is no </w:t>
      </w:r>
      <w:r w:rsidR="00F26424" w:rsidRPr="00314095">
        <w:rPr>
          <w:rFonts w:asciiTheme="majorHAnsi" w:hAnsiTheme="majorHAnsi"/>
          <w:sz w:val="22"/>
          <w:szCs w:val="22"/>
          <w:lang w:val="en-CA"/>
        </w:rPr>
        <w:t>required text</w:t>
      </w:r>
      <w:r w:rsidRPr="00314095">
        <w:rPr>
          <w:rFonts w:asciiTheme="majorHAnsi" w:hAnsiTheme="majorHAnsi"/>
          <w:sz w:val="22"/>
          <w:szCs w:val="22"/>
          <w:lang w:val="en-CA"/>
        </w:rPr>
        <w:t>book for this course. The use of web tutorials will enable the student to learn with</w:t>
      </w:r>
      <w:r w:rsidR="00544A63" w:rsidRPr="00314095">
        <w:rPr>
          <w:rFonts w:asciiTheme="majorHAnsi" w:hAnsiTheme="majorHAnsi"/>
          <w:sz w:val="22"/>
          <w:szCs w:val="22"/>
          <w:lang w:val="en-CA"/>
        </w:rPr>
        <w:t xml:space="preserve"> </w:t>
      </w:r>
      <w:r w:rsidRPr="00314095">
        <w:rPr>
          <w:rFonts w:asciiTheme="majorHAnsi" w:hAnsiTheme="majorHAnsi"/>
          <w:sz w:val="22"/>
          <w:szCs w:val="22"/>
          <w:lang w:val="en-CA"/>
        </w:rPr>
        <w:t>concrete examples. In addition, lecture notes will be made available through</w:t>
      </w:r>
      <w:r w:rsidR="00544A63" w:rsidRPr="00314095">
        <w:rPr>
          <w:rFonts w:asciiTheme="majorHAnsi" w:hAnsiTheme="majorHAnsi"/>
          <w:sz w:val="22"/>
          <w:szCs w:val="22"/>
          <w:lang w:val="en-CA"/>
        </w:rPr>
        <w:t xml:space="preserve"> </w:t>
      </w:r>
      <w:proofErr w:type="spellStart"/>
      <w:r w:rsidRPr="00314095">
        <w:rPr>
          <w:rFonts w:asciiTheme="majorHAnsi" w:hAnsiTheme="majorHAnsi"/>
          <w:sz w:val="22"/>
          <w:szCs w:val="22"/>
          <w:lang w:val="en-CA"/>
        </w:rPr>
        <w:t>Omnivox</w:t>
      </w:r>
      <w:proofErr w:type="spellEnd"/>
      <w:r w:rsidRPr="00314095">
        <w:rPr>
          <w:rFonts w:asciiTheme="majorHAnsi" w:hAnsiTheme="majorHAnsi"/>
          <w:sz w:val="22"/>
          <w:szCs w:val="22"/>
          <w:lang w:val="en-CA"/>
        </w:rPr>
        <w:t>, as needed.</w:t>
      </w:r>
    </w:p>
    <w:p w14:paraId="41664B8A" w14:textId="77777777" w:rsidR="00F1424B" w:rsidRPr="00314095" w:rsidRDefault="00F1424B" w:rsidP="00F1424B">
      <w:pPr>
        <w:pStyle w:val="Heading1"/>
        <w:rPr>
          <w:rFonts w:asciiTheme="majorHAnsi" w:hAnsiTheme="majorHAnsi"/>
          <w:lang w:val="en-CA"/>
        </w:rPr>
      </w:pPr>
      <w:r w:rsidRPr="00314095">
        <w:rPr>
          <w:rFonts w:asciiTheme="majorHAnsi" w:hAnsiTheme="majorHAnsi"/>
          <w:lang w:val="en-CA"/>
        </w:rPr>
        <w:lastRenderedPageBreak/>
        <w:t>Bibliography</w:t>
      </w:r>
    </w:p>
    <w:p w14:paraId="0C6CD07E" w14:textId="77777777" w:rsidR="00F1424B" w:rsidRPr="00314095" w:rsidRDefault="00F1424B" w:rsidP="00F1424B">
      <w:pPr>
        <w:ind w:left="0"/>
        <w:rPr>
          <w:rFonts w:asciiTheme="majorHAnsi" w:hAnsiTheme="majorHAnsi"/>
          <w:sz w:val="22"/>
          <w:szCs w:val="22"/>
          <w:lang w:val="en-CA"/>
        </w:rPr>
      </w:pPr>
      <w:r w:rsidRPr="00314095">
        <w:rPr>
          <w:rFonts w:asciiTheme="majorHAnsi" w:hAnsiTheme="majorHAnsi"/>
          <w:sz w:val="22"/>
          <w:szCs w:val="22"/>
          <w:lang w:val="en-CA"/>
        </w:rPr>
        <w:t>[1]</w:t>
      </w:r>
      <w:r w:rsidRPr="00314095">
        <w:rPr>
          <w:rFonts w:asciiTheme="majorHAnsi" w:hAnsiTheme="majorHAnsi"/>
          <w:sz w:val="22"/>
          <w:szCs w:val="22"/>
          <w:lang w:val="en-CA"/>
        </w:rPr>
        <w:tab/>
      </w:r>
      <w:r w:rsidRPr="00314095">
        <w:rPr>
          <w:rFonts w:asciiTheme="majorHAnsi" w:hAnsiTheme="majorHAnsi"/>
          <w:i/>
          <w:sz w:val="22"/>
          <w:szCs w:val="22"/>
          <w:lang w:val="en-CA"/>
        </w:rPr>
        <w:t>PHP and MySQL Phrasebook (Developer's Library),</w:t>
      </w:r>
      <w:r w:rsidRPr="00314095">
        <w:rPr>
          <w:rFonts w:asciiTheme="majorHAnsi" w:hAnsiTheme="majorHAnsi"/>
          <w:sz w:val="22"/>
          <w:szCs w:val="22"/>
          <w:lang w:val="en-CA"/>
        </w:rPr>
        <w:t xml:space="preserve"> Christian Wenz, 2012</w:t>
      </w:r>
      <w:r w:rsidRPr="00314095">
        <w:rPr>
          <w:rFonts w:asciiTheme="majorHAnsi" w:hAnsiTheme="majorHAnsi"/>
          <w:sz w:val="22"/>
          <w:szCs w:val="22"/>
          <w:lang w:val="en-CA"/>
        </w:rPr>
        <w:br/>
      </w:r>
      <w:hyperlink r:id="rId10" w:history="1">
        <w:r w:rsidRPr="00314095">
          <w:rPr>
            <w:rFonts w:asciiTheme="majorHAnsi" w:hAnsiTheme="majorHAnsi"/>
            <w:sz w:val="22"/>
            <w:szCs w:val="22"/>
            <w:lang w:val="en-CA"/>
          </w:rPr>
          <w:t>ISBN 0321834631</w:t>
        </w:r>
      </w:hyperlink>
      <w:r w:rsidRPr="00314095">
        <w:rPr>
          <w:rFonts w:asciiTheme="majorHAnsi" w:hAnsiTheme="majorHAnsi"/>
          <w:sz w:val="22"/>
          <w:szCs w:val="22"/>
          <w:lang w:val="en-CA"/>
        </w:rPr>
        <w:t> (ISBN-13 978-0321834638)</w:t>
      </w:r>
    </w:p>
    <w:p w14:paraId="6BD8237D" w14:textId="77777777" w:rsidR="0068095F" w:rsidRPr="00314095" w:rsidRDefault="004436E6" w:rsidP="00F1424B">
      <w:pPr>
        <w:pStyle w:val="Heading1"/>
        <w:rPr>
          <w:rFonts w:asciiTheme="majorHAnsi" w:hAnsiTheme="majorHAnsi"/>
          <w:lang w:val="en-CA"/>
        </w:rPr>
      </w:pPr>
      <w:r w:rsidRPr="00314095">
        <w:rPr>
          <w:rFonts w:asciiTheme="majorHAnsi" w:hAnsiTheme="majorHAnsi"/>
          <w:lang w:val="en-CA"/>
        </w:rPr>
        <w:t>Useful Websites</w:t>
      </w:r>
    </w:p>
    <w:tbl>
      <w:tblPr>
        <w:tblStyle w:val="TableGrid"/>
        <w:tblW w:w="0" w:type="auto"/>
        <w:tblLook w:val="04A0" w:firstRow="1" w:lastRow="0" w:firstColumn="1" w:lastColumn="0" w:noHBand="0" w:noVBand="1"/>
      </w:tblPr>
      <w:tblGrid>
        <w:gridCol w:w="2391"/>
        <w:gridCol w:w="7664"/>
      </w:tblGrid>
      <w:tr w:rsidR="00C9083C" w:rsidRPr="00314095" w14:paraId="212B1684" w14:textId="77777777" w:rsidTr="00F1424B">
        <w:trPr>
          <w:trHeight w:val="382"/>
        </w:trPr>
        <w:tc>
          <w:tcPr>
            <w:tcW w:w="2417" w:type="dxa"/>
          </w:tcPr>
          <w:p w14:paraId="5DD67037" w14:textId="77777777" w:rsidR="00C9083C" w:rsidRPr="00314095" w:rsidRDefault="00C9083C" w:rsidP="00D65E58">
            <w:pPr>
              <w:ind w:left="0"/>
              <w:rPr>
                <w:rFonts w:asciiTheme="majorHAnsi" w:hAnsiTheme="majorHAnsi"/>
                <w:sz w:val="22"/>
                <w:szCs w:val="22"/>
                <w:lang w:val="en-CA"/>
              </w:rPr>
            </w:pPr>
            <w:r w:rsidRPr="00314095">
              <w:rPr>
                <w:rFonts w:asciiTheme="majorHAnsi" w:hAnsiTheme="majorHAnsi"/>
                <w:sz w:val="22"/>
                <w:szCs w:val="22"/>
                <w:lang w:val="en-CA"/>
              </w:rPr>
              <w:t>Topic</w:t>
            </w:r>
          </w:p>
        </w:tc>
        <w:tc>
          <w:tcPr>
            <w:tcW w:w="7756" w:type="dxa"/>
          </w:tcPr>
          <w:p w14:paraId="069BC6ED" w14:textId="1237A684" w:rsidR="00C9083C" w:rsidRPr="00314095" w:rsidRDefault="00280109" w:rsidP="00D65E58">
            <w:pPr>
              <w:ind w:left="0"/>
              <w:rPr>
                <w:rFonts w:asciiTheme="majorHAnsi" w:hAnsiTheme="majorHAnsi"/>
                <w:sz w:val="22"/>
                <w:szCs w:val="22"/>
                <w:lang w:val="en-CA"/>
              </w:rPr>
            </w:pPr>
            <w:r w:rsidRPr="00314095">
              <w:rPr>
                <w:rFonts w:asciiTheme="majorHAnsi" w:hAnsiTheme="majorHAnsi"/>
                <w:sz w:val="22"/>
                <w:szCs w:val="22"/>
                <w:lang w:val="en-CA"/>
              </w:rPr>
              <w:t>Site URL</w:t>
            </w:r>
          </w:p>
        </w:tc>
      </w:tr>
      <w:tr w:rsidR="00C9083C" w:rsidRPr="00314095" w14:paraId="7DAB044B" w14:textId="77777777" w:rsidTr="00F1424B">
        <w:trPr>
          <w:trHeight w:val="801"/>
        </w:trPr>
        <w:tc>
          <w:tcPr>
            <w:tcW w:w="2417" w:type="dxa"/>
          </w:tcPr>
          <w:p w14:paraId="0DD67046" w14:textId="0F00D617" w:rsidR="00C9083C" w:rsidRPr="00314095" w:rsidRDefault="00C9083C" w:rsidP="00D65E58">
            <w:pPr>
              <w:ind w:left="0"/>
              <w:rPr>
                <w:rFonts w:asciiTheme="majorHAnsi" w:hAnsiTheme="majorHAnsi"/>
                <w:color w:val="auto"/>
                <w:sz w:val="22"/>
                <w:szCs w:val="22"/>
                <w:lang w:val="en-CA"/>
              </w:rPr>
            </w:pPr>
            <w:r w:rsidRPr="00314095">
              <w:rPr>
                <w:rFonts w:asciiTheme="majorHAnsi" w:hAnsiTheme="majorHAnsi"/>
                <w:sz w:val="22"/>
                <w:szCs w:val="22"/>
                <w:lang w:val="en-CA"/>
              </w:rPr>
              <w:t>PHP</w:t>
            </w:r>
            <w:r w:rsidR="00092AFA" w:rsidRPr="00314095">
              <w:rPr>
                <w:rFonts w:asciiTheme="majorHAnsi" w:hAnsiTheme="majorHAnsi"/>
                <w:sz w:val="22"/>
                <w:szCs w:val="22"/>
                <w:lang w:val="en-CA"/>
              </w:rPr>
              <w:t xml:space="preserve">, </w:t>
            </w:r>
            <w:r w:rsidRPr="00314095">
              <w:rPr>
                <w:rFonts w:asciiTheme="majorHAnsi" w:hAnsiTheme="majorHAnsi"/>
                <w:sz w:val="22"/>
                <w:szCs w:val="22"/>
                <w:lang w:val="en-CA"/>
              </w:rPr>
              <w:t>XML</w:t>
            </w:r>
            <w:r w:rsidR="00092AFA" w:rsidRPr="00314095">
              <w:rPr>
                <w:rFonts w:asciiTheme="majorHAnsi" w:hAnsiTheme="majorHAnsi"/>
                <w:sz w:val="22"/>
                <w:szCs w:val="22"/>
                <w:lang w:val="en-CA"/>
              </w:rPr>
              <w:t>, JSON</w:t>
            </w:r>
            <w:r w:rsidR="00F4276E" w:rsidRPr="00314095">
              <w:rPr>
                <w:rFonts w:asciiTheme="majorHAnsi" w:hAnsiTheme="majorHAnsi"/>
                <w:sz w:val="22"/>
                <w:szCs w:val="22"/>
                <w:lang w:val="en-CA"/>
              </w:rPr>
              <w:t>, ETC.</w:t>
            </w:r>
          </w:p>
        </w:tc>
        <w:tc>
          <w:tcPr>
            <w:tcW w:w="7756" w:type="dxa"/>
          </w:tcPr>
          <w:p w14:paraId="6EE7457A" w14:textId="7898543D" w:rsidR="00F4276E" w:rsidRPr="00314095" w:rsidRDefault="00000000" w:rsidP="00F4276E">
            <w:pPr>
              <w:tabs>
                <w:tab w:val="left" w:pos="4263"/>
              </w:tabs>
              <w:ind w:left="0"/>
              <w:rPr>
                <w:rStyle w:val="Hyperlink"/>
                <w:rFonts w:asciiTheme="majorHAnsi" w:hAnsiTheme="majorHAnsi"/>
                <w:sz w:val="22"/>
                <w:szCs w:val="22"/>
                <w:lang w:val="en-CA"/>
              </w:rPr>
            </w:pPr>
            <w:hyperlink r:id="rId11" w:history="1">
              <w:r w:rsidR="00280109" w:rsidRPr="00314095">
                <w:rPr>
                  <w:rStyle w:val="Hyperlink"/>
                  <w:rFonts w:asciiTheme="majorHAnsi" w:hAnsiTheme="majorHAnsi"/>
                  <w:sz w:val="22"/>
                  <w:szCs w:val="22"/>
                  <w:lang w:val="en-CA"/>
                </w:rPr>
                <w:t>https://www.w3scho</w:t>
              </w:r>
              <w:bookmarkStart w:id="15" w:name="_Hlt61250331"/>
              <w:r w:rsidR="00280109" w:rsidRPr="00314095">
                <w:rPr>
                  <w:rStyle w:val="Hyperlink"/>
                  <w:rFonts w:asciiTheme="majorHAnsi" w:hAnsiTheme="majorHAnsi"/>
                  <w:sz w:val="22"/>
                  <w:szCs w:val="22"/>
                  <w:lang w:val="en-CA"/>
                </w:rPr>
                <w:t>o</w:t>
              </w:r>
              <w:bookmarkEnd w:id="15"/>
              <w:r w:rsidR="00280109" w:rsidRPr="00314095">
                <w:rPr>
                  <w:rStyle w:val="Hyperlink"/>
                  <w:rFonts w:asciiTheme="majorHAnsi" w:hAnsiTheme="majorHAnsi"/>
                  <w:sz w:val="22"/>
                  <w:szCs w:val="22"/>
                  <w:lang w:val="en-CA"/>
                </w:rPr>
                <w:t>ls.com</w:t>
              </w:r>
            </w:hyperlink>
          </w:p>
          <w:p w14:paraId="46852A0D" w14:textId="393056C6" w:rsidR="00F4276E" w:rsidRPr="00314095" w:rsidRDefault="00000000" w:rsidP="00F4276E">
            <w:pPr>
              <w:tabs>
                <w:tab w:val="left" w:pos="4263"/>
              </w:tabs>
              <w:ind w:left="0"/>
              <w:rPr>
                <w:rStyle w:val="Hyperlink"/>
                <w:rFonts w:asciiTheme="majorHAnsi" w:hAnsiTheme="majorHAnsi"/>
                <w:sz w:val="22"/>
                <w:szCs w:val="22"/>
                <w:lang w:val="en-CA"/>
              </w:rPr>
            </w:pPr>
            <w:hyperlink r:id="rId12" w:history="1">
              <w:r w:rsidR="00C9083C" w:rsidRPr="00314095">
                <w:rPr>
                  <w:rStyle w:val="Hyperlink"/>
                  <w:rFonts w:asciiTheme="majorHAnsi" w:hAnsiTheme="majorHAnsi"/>
                  <w:sz w:val="22"/>
                  <w:szCs w:val="22"/>
                  <w:lang w:val="en-CA"/>
                </w:rPr>
                <w:t>http://w</w:t>
              </w:r>
              <w:bookmarkStart w:id="16" w:name="_Hlt61250307"/>
              <w:bookmarkStart w:id="17" w:name="_Hlt61250308"/>
              <w:r w:rsidR="00C9083C" w:rsidRPr="00314095">
                <w:rPr>
                  <w:rStyle w:val="Hyperlink"/>
                  <w:rFonts w:asciiTheme="majorHAnsi" w:hAnsiTheme="majorHAnsi"/>
                  <w:sz w:val="22"/>
                  <w:szCs w:val="22"/>
                  <w:lang w:val="en-CA"/>
                </w:rPr>
                <w:t>w</w:t>
              </w:r>
              <w:bookmarkEnd w:id="16"/>
              <w:bookmarkEnd w:id="17"/>
              <w:r w:rsidR="00C9083C" w:rsidRPr="00314095">
                <w:rPr>
                  <w:rStyle w:val="Hyperlink"/>
                  <w:rFonts w:asciiTheme="majorHAnsi" w:hAnsiTheme="majorHAnsi"/>
                  <w:sz w:val="22"/>
                  <w:szCs w:val="22"/>
                  <w:lang w:val="en-CA"/>
                </w:rPr>
                <w:t>w.academictutor</w:t>
              </w:r>
              <w:bookmarkStart w:id="18" w:name="_Hlt61250382"/>
              <w:r w:rsidR="00C9083C" w:rsidRPr="00314095">
                <w:rPr>
                  <w:rStyle w:val="Hyperlink"/>
                  <w:rFonts w:asciiTheme="majorHAnsi" w:hAnsiTheme="majorHAnsi"/>
                  <w:sz w:val="22"/>
                  <w:szCs w:val="22"/>
                  <w:lang w:val="en-CA"/>
                </w:rPr>
                <w:t>i</w:t>
              </w:r>
              <w:bookmarkEnd w:id="18"/>
              <w:r w:rsidR="00C9083C" w:rsidRPr="00314095">
                <w:rPr>
                  <w:rStyle w:val="Hyperlink"/>
                  <w:rFonts w:asciiTheme="majorHAnsi" w:hAnsiTheme="majorHAnsi"/>
                  <w:sz w:val="22"/>
                  <w:szCs w:val="22"/>
                  <w:lang w:val="en-CA"/>
                </w:rPr>
                <w:t>als.com</w:t>
              </w:r>
            </w:hyperlink>
          </w:p>
        </w:tc>
      </w:tr>
    </w:tbl>
    <w:p w14:paraId="080A4A9A" w14:textId="07EED965" w:rsidR="0068095F" w:rsidRPr="00314095" w:rsidRDefault="00B97A8B" w:rsidP="002425E2">
      <w:pPr>
        <w:pStyle w:val="Heading1"/>
        <w:rPr>
          <w:rFonts w:asciiTheme="majorHAnsi" w:hAnsiTheme="majorHAnsi"/>
          <w:lang w:val="en-CA"/>
        </w:rPr>
      </w:pPr>
      <w:r w:rsidRPr="00314095">
        <w:rPr>
          <w:rFonts w:asciiTheme="majorHAnsi" w:hAnsiTheme="majorHAnsi"/>
          <w:lang w:val="en-CA"/>
        </w:rPr>
        <w:t xml:space="preserve">Required </w:t>
      </w:r>
      <w:proofErr w:type="gramStart"/>
      <w:r w:rsidRPr="00314095">
        <w:rPr>
          <w:rFonts w:asciiTheme="majorHAnsi" w:hAnsiTheme="majorHAnsi"/>
          <w:lang w:val="en-CA"/>
        </w:rPr>
        <w:t>software</w:t>
      </w:r>
      <w:proofErr w:type="gramEnd"/>
    </w:p>
    <w:p w14:paraId="677987A8" w14:textId="459B9B82" w:rsidR="0068095F" w:rsidRPr="00314095" w:rsidRDefault="00B97A8B" w:rsidP="7A84BFAF">
      <w:pPr>
        <w:pStyle w:val="ListParagraph"/>
        <w:numPr>
          <w:ilvl w:val="0"/>
          <w:numId w:val="12"/>
        </w:numPr>
        <w:ind w:left="426"/>
        <w:rPr>
          <w:rFonts w:asciiTheme="majorHAnsi" w:hAnsiTheme="majorHAnsi"/>
          <w:sz w:val="22"/>
          <w:szCs w:val="22"/>
          <w:lang w:val="en-CA"/>
        </w:rPr>
      </w:pPr>
      <w:r w:rsidRPr="40A62A3C">
        <w:rPr>
          <w:rFonts w:asciiTheme="majorHAnsi" w:hAnsiTheme="majorHAnsi"/>
          <w:sz w:val="22"/>
          <w:szCs w:val="22"/>
          <w:lang w:val="en-CA"/>
        </w:rPr>
        <w:t xml:space="preserve">XAMPP </w:t>
      </w:r>
      <w:r w:rsidR="00510656" w:rsidRPr="40A62A3C">
        <w:rPr>
          <w:rFonts w:asciiTheme="majorHAnsi" w:hAnsiTheme="majorHAnsi"/>
          <w:sz w:val="22"/>
          <w:szCs w:val="22"/>
          <w:lang w:val="en-CA"/>
        </w:rPr>
        <w:t>o</w:t>
      </w:r>
      <w:r w:rsidR="00F577FD" w:rsidRPr="40A62A3C">
        <w:rPr>
          <w:rFonts w:asciiTheme="majorHAnsi" w:hAnsiTheme="majorHAnsi"/>
          <w:sz w:val="22"/>
          <w:szCs w:val="22"/>
          <w:lang w:val="en-CA"/>
        </w:rPr>
        <w:t>n a USB drive</w:t>
      </w:r>
      <w:r w:rsidR="00510656" w:rsidRPr="40A62A3C">
        <w:rPr>
          <w:rFonts w:asciiTheme="majorHAnsi" w:hAnsiTheme="majorHAnsi"/>
          <w:sz w:val="22"/>
          <w:szCs w:val="22"/>
          <w:lang w:val="en-CA"/>
        </w:rPr>
        <w:t xml:space="preserve">, see </w:t>
      </w:r>
      <w:hyperlink r:id="rId13">
        <w:r w:rsidRPr="40A62A3C">
          <w:rPr>
            <w:rFonts w:asciiTheme="majorHAnsi" w:hAnsiTheme="majorHAnsi"/>
            <w:color w:val="0000FE"/>
            <w:sz w:val="22"/>
            <w:szCs w:val="22"/>
            <w:lang w:val="en-CA"/>
          </w:rPr>
          <w:t>http://www.apachefriends.org/en/xa</w:t>
        </w:r>
      </w:hyperlink>
      <w:hyperlink r:id="rId14">
        <w:r w:rsidRPr="40A62A3C">
          <w:rPr>
            <w:rFonts w:asciiTheme="majorHAnsi" w:hAnsiTheme="majorHAnsi"/>
            <w:color w:val="0000FE"/>
            <w:sz w:val="22"/>
            <w:szCs w:val="22"/>
            <w:lang w:val="en-CA"/>
          </w:rPr>
          <w:t>mp</w:t>
        </w:r>
      </w:hyperlink>
      <w:bookmarkStart w:id="19" w:name="_Hlt61256922"/>
      <w:r w:rsidRPr="40A62A3C">
        <w:rPr>
          <w:rFonts w:asciiTheme="majorHAnsi" w:hAnsiTheme="majorHAnsi"/>
          <w:color w:val="0000FE"/>
          <w:sz w:val="22"/>
          <w:szCs w:val="22"/>
          <w:lang w:val="en-CA"/>
        </w:rPr>
        <w:t>p</w:t>
      </w:r>
      <w:bookmarkEnd w:id="19"/>
      <w:r w:rsidR="00000000">
        <w:fldChar w:fldCharType="begin"/>
      </w:r>
      <w:r w:rsidR="00000000">
        <w:instrText>HYPERLINK "http://www.apachefriends.org/en/xampp-windows.html" \h</w:instrText>
      </w:r>
      <w:r w:rsidR="00000000">
        <w:fldChar w:fldCharType="separate"/>
      </w:r>
      <w:r w:rsidRPr="40A62A3C">
        <w:rPr>
          <w:rFonts w:asciiTheme="majorHAnsi" w:hAnsiTheme="majorHAnsi"/>
          <w:color w:val="0000FE"/>
          <w:sz w:val="22"/>
          <w:szCs w:val="22"/>
          <w:lang w:val="en-CA"/>
        </w:rPr>
        <w:t>-</w:t>
      </w:r>
      <w:r w:rsidR="00000000">
        <w:rPr>
          <w:rFonts w:asciiTheme="majorHAnsi" w:hAnsiTheme="majorHAnsi"/>
          <w:color w:val="0000FE"/>
          <w:sz w:val="22"/>
          <w:szCs w:val="22"/>
          <w:lang w:val="en-CA"/>
        </w:rPr>
        <w:fldChar w:fldCharType="end"/>
      </w:r>
      <w:hyperlink r:id="rId15">
        <w:r w:rsidRPr="40A62A3C">
          <w:rPr>
            <w:rFonts w:asciiTheme="majorHAnsi" w:hAnsiTheme="majorHAnsi"/>
            <w:color w:val="0000FE"/>
            <w:sz w:val="22"/>
            <w:szCs w:val="22"/>
            <w:lang w:val="en-CA"/>
          </w:rPr>
          <w:t>windows.html</w:t>
        </w:r>
      </w:hyperlink>
    </w:p>
    <w:p w14:paraId="3C5632D7" w14:textId="6600D3E2" w:rsidR="0068095F" w:rsidRPr="00314095" w:rsidRDefault="00193C5E" w:rsidP="7A84BFAF">
      <w:pPr>
        <w:pStyle w:val="ListParagraph"/>
        <w:numPr>
          <w:ilvl w:val="0"/>
          <w:numId w:val="12"/>
        </w:numPr>
        <w:ind w:left="426"/>
        <w:rPr>
          <w:rFonts w:asciiTheme="majorHAnsi" w:hAnsiTheme="majorHAnsi"/>
          <w:sz w:val="22"/>
          <w:szCs w:val="22"/>
          <w:lang w:val="en-CA"/>
        </w:rPr>
      </w:pPr>
      <w:r w:rsidRPr="40A62A3C">
        <w:rPr>
          <w:rFonts w:asciiTheme="majorHAnsi" w:hAnsiTheme="majorHAnsi"/>
          <w:sz w:val="22"/>
          <w:szCs w:val="22"/>
          <w:lang w:val="en-CA"/>
        </w:rPr>
        <w:t xml:space="preserve">Multiple </w:t>
      </w:r>
      <w:r w:rsidR="00544A63" w:rsidRPr="40A62A3C">
        <w:rPr>
          <w:rFonts w:asciiTheme="majorHAnsi" w:hAnsiTheme="majorHAnsi"/>
          <w:sz w:val="22"/>
          <w:szCs w:val="22"/>
          <w:lang w:val="en-CA"/>
        </w:rPr>
        <w:t xml:space="preserve">Web browsers: </w:t>
      </w:r>
      <w:r w:rsidR="004E2D0B" w:rsidRPr="40A62A3C">
        <w:rPr>
          <w:rFonts w:asciiTheme="majorHAnsi" w:hAnsiTheme="majorHAnsi"/>
          <w:sz w:val="22"/>
          <w:szCs w:val="22"/>
          <w:lang w:val="en-CA"/>
        </w:rPr>
        <w:t xml:space="preserve">Mainly Chrome, but also, e.g., </w:t>
      </w:r>
      <w:r w:rsidR="00B97A8B" w:rsidRPr="40A62A3C">
        <w:rPr>
          <w:rFonts w:asciiTheme="majorHAnsi" w:hAnsiTheme="majorHAnsi"/>
          <w:sz w:val="22"/>
          <w:szCs w:val="22"/>
          <w:lang w:val="en-CA"/>
        </w:rPr>
        <w:t xml:space="preserve">Microsoft </w:t>
      </w:r>
      <w:r w:rsidR="00510656" w:rsidRPr="40A62A3C">
        <w:rPr>
          <w:rFonts w:asciiTheme="majorHAnsi" w:hAnsiTheme="majorHAnsi"/>
          <w:sz w:val="22"/>
          <w:szCs w:val="22"/>
          <w:lang w:val="en-CA"/>
        </w:rPr>
        <w:t>Edge</w:t>
      </w:r>
      <w:r w:rsidR="00B97A8B" w:rsidRPr="40A62A3C">
        <w:rPr>
          <w:rFonts w:asciiTheme="majorHAnsi" w:hAnsiTheme="majorHAnsi"/>
          <w:sz w:val="22"/>
          <w:szCs w:val="22"/>
          <w:lang w:val="en-CA"/>
        </w:rPr>
        <w:t xml:space="preserve"> </w:t>
      </w:r>
      <w:r w:rsidR="004E2D0B" w:rsidRPr="40A62A3C">
        <w:rPr>
          <w:rFonts w:asciiTheme="majorHAnsi" w:hAnsiTheme="majorHAnsi"/>
          <w:sz w:val="22"/>
          <w:szCs w:val="22"/>
          <w:lang w:val="en-CA"/>
        </w:rPr>
        <w:t xml:space="preserve">and </w:t>
      </w:r>
      <w:r w:rsidR="00B97A8B" w:rsidRPr="40A62A3C">
        <w:rPr>
          <w:rFonts w:asciiTheme="majorHAnsi" w:hAnsiTheme="majorHAnsi"/>
          <w:sz w:val="22"/>
          <w:szCs w:val="22"/>
          <w:lang w:val="en-CA"/>
        </w:rPr>
        <w:t>Firefox</w:t>
      </w:r>
      <w:r w:rsidR="00544A63" w:rsidRPr="40A62A3C">
        <w:rPr>
          <w:rFonts w:asciiTheme="majorHAnsi" w:hAnsiTheme="majorHAnsi"/>
          <w:sz w:val="22"/>
          <w:szCs w:val="22"/>
          <w:lang w:val="en-CA"/>
        </w:rPr>
        <w:t>.</w:t>
      </w:r>
    </w:p>
    <w:p w14:paraId="51E930C8" w14:textId="6DB33C1C" w:rsidR="0068095F" w:rsidRPr="008B7EF7" w:rsidRDefault="008B7EF7" w:rsidP="7A84BFAF">
      <w:pPr>
        <w:pStyle w:val="ListParagraph"/>
        <w:numPr>
          <w:ilvl w:val="0"/>
          <w:numId w:val="12"/>
        </w:numPr>
        <w:ind w:left="426"/>
        <w:rPr>
          <w:rFonts w:asciiTheme="majorHAnsi" w:hAnsiTheme="majorHAnsi"/>
          <w:sz w:val="22"/>
          <w:szCs w:val="22"/>
          <w:lang w:val="en-CA"/>
        </w:rPr>
      </w:pPr>
      <w:r w:rsidRPr="40A62A3C">
        <w:rPr>
          <w:rFonts w:asciiTheme="majorHAnsi" w:hAnsiTheme="majorHAnsi"/>
          <w:sz w:val="22"/>
          <w:szCs w:val="22"/>
          <w:lang w:val="en-CA"/>
        </w:rPr>
        <w:t>At least a</w:t>
      </w:r>
      <w:r w:rsidR="00B97A8B" w:rsidRPr="40A62A3C">
        <w:rPr>
          <w:rFonts w:asciiTheme="majorHAnsi" w:hAnsiTheme="majorHAnsi"/>
          <w:sz w:val="22"/>
          <w:szCs w:val="22"/>
          <w:lang w:val="en-CA"/>
        </w:rPr>
        <w:t xml:space="preserve"> </w:t>
      </w:r>
      <w:r w:rsidR="00193C5E" w:rsidRPr="40A62A3C">
        <w:rPr>
          <w:rFonts w:asciiTheme="majorHAnsi" w:hAnsiTheme="majorHAnsi"/>
          <w:sz w:val="22"/>
          <w:szCs w:val="22"/>
          <w:lang w:val="en-CA"/>
        </w:rPr>
        <w:t xml:space="preserve">good </w:t>
      </w:r>
      <w:r w:rsidR="00B97A8B" w:rsidRPr="40A62A3C">
        <w:rPr>
          <w:rFonts w:asciiTheme="majorHAnsi" w:hAnsiTheme="majorHAnsi"/>
          <w:sz w:val="22"/>
          <w:szCs w:val="22"/>
          <w:lang w:val="en-CA"/>
        </w:rPr>
        <w:t xml:space="preserve">text editor such as </w:t>
      </w:r>
      <w:r w:rsidR="00544A63" w:rsidRPr="40A62A3C">
        <w:rPr>
          <w:rFonts w:asciiTheme="majorHAnsi" w:hAnsiTheme="majorHAnsi"/>
          <w:sz w:val="22"/>
          <w:szCs w:val="22"/>
          <w:lang w:val="en-CA"/>
        </w:rPr>
        <w:t>Sublime Text</w:t>
      </w:r>
      <w:r w:rsidR="00193C5E" w:rsidRPr="40A62A3C">
        <w:rPr>
          <w:rFonts w:asciiTheme="majorHAnsi" w:hAnsiTheme="majorHAnsi"/>
          <w:sz w:val="22"/>
          <w:szCs w:val="22"/>
          <w:lang w:val="en-CA"/>
        </w:rPr>
        <w:t xml:space="preserve"> 3</w:t>
      </w:r>
      <w:r w:rsidR="00544A63" w:rsidRPr="40A62A3C">
        <w:rPr>
          <w:rFonts w:asciiTheme="majorHAnsi" w:hAnsiTheme="majorHAnsi"/>
          <w:sz w:val="22"/>
          <w:szCs w:val="22"/>
          <w:lang w:val="en-CA"/>
        </w:rPr>
        <w:t>.</w:t>
      </w:r>
      <w:r w:rsidRPr="40A62A3C">
        <w:rPr>
          <w:rFonts w:asciiTheme="majorHAnsi" w:hAnsiTheme="majorHAnsi"/>
          <w:sz w:val="22"/>
          <w:szCs w:val="22"/>
          <w:lang w:val="en-CA"/>
        </w:rPr>
        <w:t xml:space="preserve"> A code editor such as VS Code or IDE such as NetBeans can be used.</w:t>
      </w:r>
    </w:p>
    <w:p w14:paraId="7A0137DA" w14:textId="07972551" w:rsidR="00092AFA" w:rsidRPr="00314095" w:rsidRDefault="008B7EF7" w:rsidP="7A84BFAF">
      <w:pPr>
        <w:pStyle w:val="ListParagraph"/>
        <w:numPr>
          <w:ilvl w:val="0"/>
          <w:numId w:val="12"/>
        </w:numPr>
        <w:ind w:left="426"/>
        <w:rPr>
          <w:rFonts w:asciiTheme="majorHAnsi" w:hAnsiTheme="majorHAnsi"/>
          <w:sz w:val="22"/>
          <w:szCs w:val="22"/>
          <w:lang w:val="en-CA"/>
        </w:rPr>
      </w:pPr>
      <w:r w:rsidRPr="40A62A3C">
        <w:rPr>
          <w:rFonts w:asciiTheme="majorHAnsi" w:hAnsiTheme="majorHAnsi"/>
          <w:sz w:val="22"/>
          <w:szCs w:val="22"/>
          <w:lang w:val="en-CA"/>
        </w:rPr>
        <w:t>Online git repositories must be used</w:t>
      </w:r>
      <w:r w:rsidR="00A71796" w:rsidRPr="40A62A3C">
        <w:rPr>
          <w:rFonts w:asciiTheme="majorHAnsi" w:hAnsiTheme="majorHAnsi"/>
          <w:sz w:val="22"/>
          <w:szCs w:val="22"/>
          <w:lang w:val="en-CA"/>
        </w:rPr>
        <w:t xml:space="preserve"> for collaboration</w:t>
      </w:r>
      <w:r w:rsidR="00544A63" w:rsidRPr="40A62A3C">
        <w:rPr>
          <w:rFonts w:asciiTheme="majorHAnsi" w:hAnsiTheme="majorHAnsi"/>
          <w:sz w:val="22"/>
          <w:szCs w:val="22"/>
          <w:lang w:val="en-CA"/>
        </w:rPr>
        <w:t>.</w:t>
      </w:r>
    </w:p>
    <w:p w14:paraId="1BC8A62D" w14:textId="77777777" w:rsidR="0068095F" w:rsidRPr="00314095" w:rsidRDefault="00B97A8B" w:rsidP="00F1424B">
      <w:pPr>
        <w:pStyle w:val="Heading1"/>
        <w:rPr>
          <w:rFonts w:asciiTheme="majorHAnsi" w:hAnsiTheme="majorHAnsi"/>
          <w:lang w:val="en-CA"/>
        </w:rPr>
      </w:pPr>
      <w:r w:rsidRPr="00314095">
        <w:rPr>
          <w:rFonts w:asciiTheme="majorHAnsi" w:hAnsiTheme="majorHAnsi"/>
          <w:lang w:val="en-CA"/>
        </w:rPr>
        <w:t>Additional material</w:t>
      </w:r>
    </w:p>
    <w:p w14:paraId="7B9BC91C" w14:textId="535D1041" w:rsidR="0068095F" w:rsidRPr="00314095" w:rsidRDefault="00B97A8B" w:rsidP="00D65E58">
      <w:pPr>
        <w:ind w:left="0"/>
        <w:rPr>
          <w:rFonts w:asciiTheme="majorHAnsi" w:hAnsiTheme="majorHAnsi"/>
          <w:sz w:val="22"/>
          <w:szCs w:val="22"/>
          <w:lang w:val="en-CA"/>
        </w:rPr>
      </w:pPr>
      <w:r w:rsidRPr="00314095">
        <w:rPr>
          <w:rFonts w:asciiTheme="majorHAnsi" w:hAnsiTheme="majorHAnsi"/>
          <w:sz w:val="22"/>
          <w:szCs w:val="22"/>
          <w:lang w:val="en-CA"/>
        </w:rPr>
        <w:t>A fast and reliable USB storage device</w:t>
      </w:r>
      <w:r w:rsidR="00193C5E" w:rsidRPr="00314095">
        <w:rPr>
          <w:rFonts w:asciiTheme="majorHAnsi" w:hAnsiTheme="majorHAnsi"/>
          <w:sz w:val="22"/>
          <w:szCs w:val="22"/>
          <w:lang w:val="en-CA"/>
        </w:rPr>
        <w:t xml:space="preserve"> is recommended for </w:t>
      </w:r>
      <w:r w:rsidR="00A71796" w:rsidRPr="00314095">
        <w:rPr>
          <w:rFonts w:asciiTheme="majorHAnsi" w:hAnsiTheme="majorHAnsi"/>
          <w:sz w:val="22"/>
          <w:szCs w:val="22"/>
          <w:lang w:val="en-CA"/>
        </w:rPr>
        <w:t xml:space="preserve">the </w:t>
      </w:r>
      <w:r w:rsidR="00193C5E" w:rsidRPr="00314095">
        <w:rPr>
          <w:rFonts w:asciiTheme="majorHAnsi" w:hAnsiTheme="majorHAnsi"/>
          <w:sz w:val="22"/>
          <w:szCs w:val="22"/>
          <w:lang w:val="en-CA"/>
        </w:rPr>
        <w:t xml:space="preserve">installation of </w:t>
      </w:r>
      <w:r w:rsidR="00A71796" w:rsidRPr="00314095">
        <w:rPr>
          <w:rFonts w:asciiTheme="majorHAnsi" w:hAnsiTheme="majorHAnsi"/>
          <w:sz w:val="22"/>
          <w:szCs w:val="22"/>
          <w:lang w:val="en-CA"/>
        </w:rPr>
        <w:t xml:space="preserve">a </w:t>
      </w:r>
      <w:r w:rsidR="00193C5E" w:rsidRPr="00314095">
        <w:rPr>
          <w:rFonts w:asciiTheme="majorHAnsi" w:hAnsiTheme="majorHAnsi"/>
          <w:sz w:val="22"/>
          <w:szCs w:val="22"/>
          <w:lang w:val="en-CA"/>
        </w:rPr>
        <w:t>portable Web server</w:t>
      </w:r>
      <w:r w:rsidR="00A71796" w:rsidRPr="00314095">
        <w:rPr>
          <w:rFonts w:asciiTheme="majorHAnsi" w:hAnsiTheme="majorHAnsi"/>
          <w:sz w:val="22"/>
          <w:szCs w:val="22"/>
          <w:lang w:val="en-CA"/>
        </w:rPr>
        <w:t xml:space="preserve"> and RDBMS when the use of multiple computers is needed</w:t>
      </w:r>
      <w:r w:rsidR="00193C5E" w:rsidRPr="00314095">
        <w:rPr>
          <w:rFonts w:asciiTheme="majorHAnsi" w:hAnsiTheme="majorHAnsi"/>
          <w:sz w:val="22"/>
          <w:szCs w:val="22"/>
          <w:lang w:val="en-CA"/>
        </w:rPr>
        <w:t xml:space="preserve">. </w:t>
      </w:r>
      <w:r w:rsidR="00544A63" w:rsidRPr="00314095">
        <w:rPr>
          <w:rFonts w:asciiTheme="majorHAnsi" w:hAnsiTheme="majorHAnsi"/>
          <w:sz w:val="22"/>
          <w:szCs w:val="22"/>
          <w:lang w:val="en-CA"/>
        </w:rPr>
        <w:t>U</w:t>
      </w:r>
      <w:r w:rsidRPr="00314095">
        <w:rPr>
          <w:rFonts w:asciiTheme="majorHAnsi" w:hAnsiTheme="majorHAnsi"/>
          <w:sz w:val="22"/>
          <w:szCs w:val="22"/>
          <w:lang w:val="en-CA"/>
        </w:rPr>
        <w:t xml:space="preserve">se </w:t>
      </w:r>
      <w:r w:rsidR="00510656" w:rsidRPr="00314095">
        <w:rPr>
          <w:rFonts w:asciiTheme="majorHAnsi" w:hAnsiTheme="majorHAnsi"/>
          <w:sz w:val="22"/>
          <w:szCs w:val="22"/>
          <w:lang w:val="en-CA"/>
        </w:rPr>
        <w:t>cloud storage</w:t>
      </w:r>
      <w:r w:rsidRPr="00314095">
        <w:rPr>
          <w:rFonts w:asciiTheme="majorHAnsi" w:hAnsiTheme="majorHAnsi"/>
          <w:sz w:val="22"/>
          <w:szCs w:val="22"/>
          <w:lang w:val="en-CA"/>
        </w:rPr>
        <w:t xml:space="preserve"> to ensure that your work is never lost or unavailable.</w:t>
      </w:r>
      <w:r w:rsidR="00006A1A" w:rsidRPr="00314095">
        <w:rPr>
          <w:rFonts w:asciiTheme="majorHAnsi" w:hAnsiTheme="majorHAnsi"/>
          <w:noProof/>
          <w:sz w:val="22"/>
          <w:szCs w:val="22"/>
          <w:lang w:val="en-CA"/>
        </w:rPr>
        <mc:AlternateContent>
          <mc:Choice Requires="wpg">
            <w:drawing>
              <wp:anchor distT="0" distB="0" distL="114300" distR="114300" simplePos="0" relativeHeight="251654656" behindDoc="0" locked="0" layoutInCell="1" allowOverlap="1" wp14:anchorId="32CD14B4" wp14:editId="1A3675FF">
                <wp:simplePos x="0" y="0"/>
                <wp:positionH relativeFrom="page">
                  <wp:posOffset>1162050</wp:posOffset>
                </wp:positionH>
                <wp:positionV relativeFrom="page">
                  <wp:posOffset>4448175</wp:posOffset>
                </wp:positionV>
                <wp:extent cx="19050" cy="9525"/>
                <wp:effectExtent l="0" t="0" r="9525" b="19050"/>
                <wp:wrapNone/>
                <wp:docPr id="15"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 cy="9525"/>
                          <a:chOff x="1830" y="7005"/>
                          <a:chExt cx="30" cy="15"/>
                        </a:xfrm>
                      </wpg:grpSpPr>
                      <wps:wsp>
                        <wps:cNvPr id="16" name="Freeform 58"/>
                        <wps:cNvSpPr>
                          <a:spLocks/>
                        </wps:cNvSpPr>
                        <wps:spPr bwMode="auto">
                          <a:xfrm>
                            <a:off x="1830" y="7005"/>
                            <a:ext cx="30" cy="15"/>
                          </a:xfrm>
                          <a:custGeom>
                            <a:avLst/>
                            <a:gdLst>
                              <a:gd name="T0" fmla="+- 0 1865 1830"/>
                              <a:gd name="T1" fmla="*/ T0 w 30"/>
                              <a:gd name="T2" fmla="+- 0 7023 7005"/>
                              <a:gd name="T3" fmla="*/ 7023 h 15"/>
                              <a:gd name="T4" fmla="+- 0 1865 1830"/>
                              <a:gd name="T5" fmla="*/ T4 w 30"/>
                              <a:gd name="T6" fmla="+- 0 7023 7005"/>
                              <a:gd name="T7" fmla="*/ 7023 h 15"/>
                              <a:gd name="T8" fmla="+- 0 1865 1830"/>
                              <a:gd name="T9" fmla="*/ T8 w 30"/>
                              <a:gd name="T10" fmla="+- 0 7023 7005"/>
                              <a:gd name="T11" fmla="*/ 7023 h 15"/>
                              <a:gd name="T12" fmla="+- 0 1865 1830"/>
                              <a:gd name="T13" fmla="*/ T12 w 30"/>
                              <a:gd name="T14" fmla="+- 0 7023 7005"/>
                              <a:gd name="T15" fmla="*/ 7023 h 15"/>
                              <a:gd name="T16" fmla="+- 0 1865 1830"/>
                              <a:gd name="T17" fmla="*/ T16 w 30"/>
                              <a:gd name="T18" fmla="+- 0 7023 7005"/>
                              <a:gd name="T19" fmla="*/ 7023 h 15"/>
                              <a:gd name="T20" fmla="+- 0 1865 1830"/>
                              <a:gd name="T21" fmla="*/ T20 w 30"/>
                              <a:gd name="T22" fmla="+- 0 7023 7005"/>
                              <a:gd name="T23" fmla="*/ 7023 h 15"/>
                              <a:gd name="T24" fmla="+- 0 1865 1830"/>
                              <a:gd name="T25" fmla="*/ T24 w 30"/>
                              <a:gd name="T26" fmla="+- 0 7023 7005"/>
                              <a:gd name="T27" fmla="*/ 7023 h 15"/>
                              <a:gd name="T28" fmla="+- 0 1865 1830"/>
                              <a:gd name="T29" fmla="*/ T28 w 30"/>
                              <a:gd name="T30" fmla="+- 0 7023 7005"/>
                              <a:gd name="T31" fmla="*/ 7023 h 15"/>
                              <a:gd name="T32" fmla="+- 0 1865 1830"/>
                              <a:gd name="T33" fmla="*/ T32 w 30"/>
                              <a:gd name="T34" fmla="+- 0 7023 7005"/>
                              <a:gd name="T35" fmla="*/ 7023 h 15"/>
                              <a:gd name="T36" fmla="+- 0 1865 1830"/>
                              <a:gd name="T37" fmla="*/ T36 w 30"/>
                              <a:gd name="T38" fmla="+- 0 7023 7005"/>
                              <a:gd name="T39" fmla="*/ 7023 h 15"/>
                              <a:gd name="T40" fmla="+- 0 1865 1830"/>
                              <a:gd name="T41" fmla="*/ T40 w 30"/>
                              <a:gd name="T42" fmla="+- 0 7023 7005"/>
                              <a:gd name="T43" fmla="*/ 7023 h 15"/>
                              <a:gd name="T44" fmla="+- 0 1865 1830"/>
                              <a:gd name="T45" fmla="*/ T44 w 30"/>
                              <a:gd name="T46" fmla="+- 0 7023 7005"/>
                              <a:gd name="T47" fmla="*/ 7023 h 15"/>
                              <a:gd name="T48" fmla="+- 0 1865 1830"/>
                              <a:gd name="T49" fmla="*/ T48 w 30"/>
                              <a:gd name="T50" fmla="+- 0 7023 7005"/>
                              <a:gd name="T51" fmla="*/ 7023 h 15"/>
                              <a:gd name="T52" fmla="+- 0 1865 1830"/>
                              <a:gd name="T53" fmla="*/ T52 w 30"/>
                              <a:gd name="T54" fmla="+- 0 7023 7005"/>
                              <a:gd name="T55" fmla="*/ 7023 h 15"/>
                              <a:gd name="T56" fmla="+- 0 1865 1830"/>
                              <a:gd name="T57" fmla="*/ T56 w 30"/>
                              <a:gd name="T58" fmla="+- 0 7023 7005"/>
                              <a:gd name="T59" fmla="*/ 7023 h 15"/>
                              <a:gd name="T60" fmla="+- 0 1865 1830"/>
                              <a:gd name="T61" fmla="*/ T60 w 30"/>
                              <a:gd name="T62" fmla="+- 0 7023 7005"/>
                              <a:gd name="T63" fmla="*/ 7023 h 15"/>
                              <a:gd name="T64" fmla="+- 0 1865 1830"/>
                              <a:gd name="T65" fmla="*/ T64 w 30"/>
                              <a:gd name="T66" fmla="+- 0 7023 7005"/>
                              <a:gd name="T67" fmla="*/ 7023 h 15"/>
                              <a:gd name="T68" fmla="+- 0 1865 1830"/>
                              <a:gd name="T69" fmla="*/ T68 w 30"/>
                              <a:gd name="T70" fmla="+- 0 7023 7005"/>
                              <a:gd name="T71" fmla="*/ 7023 h 15"/>
                              <a:gd name="T72" fmla="+- 0 1865 1830"/>
                              <a:gd name="T73" fmla="*/ T72 w 30"/>
                              <a:gd name="T74" fmla="+- 0 7023 7005"/>
                              <a:gd name="T75" fmla="*/ 7023 h 15"/>
                              <a:gd name="T76" fmla="+- 0 1865 1830"/>
                              <a:gd name="T77" fmla="*/ T76 w 30"/>
                              <a:gd name="T78" fmla="+- 0 7023 7005"/>
                              <a:gd name="T79" fmla="*/ 7023 h 15"/>
                              <a:gd name="T80" fmla="+- 0 1865 1830"/>
                              <a:gd name="T81" fmla="*/ T80 w 30"/>
                              <a:gd name="T82" fmla="+- 0 7023 7005"/>
                              <a:gd name="T83" fmla="*/ 7023 h 15"/>
                              <a:gd name="T84" fmla="+- 0 1865 1830"/>
                              <a:gd name="T85" fmla="*/ T84 w 30"/>
                              <a:gd name="T86" fmla="+- 0 7023 7005"/>
                              <a:gd name="T87" fmla="*/ 7023 h 15"/>
                              <a:gd name="T88" fmla="+- 0 1865 1830"/>
                              <a:gd name="T89" fmla="*/ T88 w 30"/>
                              <a:gd name="T90" fmla="+- 0 7023 7005"/>
                              <a:gd name="T91" fmla="*/ 7023 h 15"/>
                              <a:gd name="T92" fmla="+- 0 1865 1830"/>
                              <a:gd name="T93" fmla="*/ T92 w 30"/>
                              <a:gd name="T94" fmla="+- 0 7023 7005"/>
                              <a:gd name="T95" fmla="*/ 7023 h 15"/>
                              <a:gd name="T96" fmla="+- 0 1865 1830"/>
                              <a:gd name="T97" fmla="*/ T96 w 30"/>
                              <a:gd name="T98" fmla="+- 0 7024 7005"/>
                              <a:gd name="T99" fmla="*/ 7024 h 15"/>
                              <a:gd name="T100" fmla="+- 0 1865 1830"/>
                              <a:gd name="T101" fmla="*/ T100 w 30"/>
                              <a:gd name="T102" fmla="+- 0 7024 7005"/>
                              <a:gd name="T103" fmla="*/ 7024 h 15"/>
                              <a:gd name="T104" fmla="+- 0 1865 1830"/>
                              <a:gd name="T105" fmla="*/ T104 w 30"/>
                              <a:gd name="T106" fmla="+- 0 7024 7005"/>
                              <a:gd name="T107" fmla="*/ 7024 h 15"/>
                              <a:gd name="T108" fmla="+- 0 1865 1830"/>
                              <a:gd name="T109" fmla="*/ T108 w 30"/>
                              <a:gd name="T110" fmla="+- 0 7024 7005"/>
                              <a:gd name="T111" fmla="*/ 7024 h 15"/>
                              <a:gd name="T112" fmla="+- 0 1865 1830"/>
                              <a:gd name="T113" fmla="*/ T112 w 30"/>
                              <a:gd name="T114" fmla="+- 0 7024 7005"/>
                              <a:gd name="T115" fmla="*/ 7024 h 15"/>
                              <a:gd name="T116" fmla="+- 0 1865 1830"/>
                              <a:gd name="T117" fmla="*/ T116 w 30"/>
                              <a:gd name="T118" fmla="+- 0 7024 7005"/>
                              <a:gd name="T119" fmla="*/ 7024 h 15"/>
                              <a:gd name="T120" fmla="+- 0 1865 1830"/>
                              <a:gd name="T121" fmla="*/ T120 w 30"/>
                              <a:gd name="T122" fmla="+- 0 7024 7005"/>
                              <a:gd name="T123" fmla="*/ 7024 h 15"/>
                              <a:gd name="T124" fmla="+- 0 1865 1830"/>
                              <a:gd name="T125" fmla="*/ T124 w 30"/>
                              <a:gd name="T126" fmla="+- 0 7024 7005"/>
                              <a:gd name="T127" fmla="*/ 7024 h 15"/>
                              <a:gd name="T128" fmla="+- 0 1865 1830"/>
                              <a:gd name="T129" fmla="*/ T128 w 30"/>
                              <a:gd name="T130" fmla="+- 0 7024 7005"/>
                              <a:gd name="T131" fmla="*/ 7024 h 15"/>
                              <a:gd name="T132" fmla="+- 0 1865 1830"/>
                              <a:gd name="T133" fmla="*/ T132 w 30"/>
                              <a:gd name="T134" fmla="+- 0 7025 7005"/>
                              <a:gd name="T135" fmla="*/ 7025 h 15"/>
                              <a:gd name="T136" fmla="+- 0 1865 1830"/>
                              <a:gd name="T137" fmla="*/ T136 w 30"/>
                              <a:gd name="T138" fmla="+- 0 7025 7005"/>
                              <a:gd name="T139" fmla="*/ 7025 h 15"/>
                              <a:gd name="T140" fmla="+- 0 1865 1830"/>
                              <a:gd name="T141" fmla="*/ T140 w 30"/>
                              <a:gd name="T142" fmla="+- 0 7025 7005"/>
                              <a:gd name="T143" fmla="*/ 7025 h 15"/>
                              <a:gd name="T144" fmla="+- 0 1865 1830"/>
                              <a:gd name="T145" fmla="*/ T144 w 30"/>
                              <a:gd name="T146" fmla="+- 0 7025 7005"/>
                              <a:gd name="T147" fmla="*/ 7025 h 15"/>
                              <a:gd name="T148" fmla="+- 0 1865 1830"/>
                              <a:gd name="T149" fmla="*/ T148 w 30"/>
                              <a:gd name="T150" fmla="+- 0 7025 7005"/>
                              <a:gd name="T151" fmla="*/ 7025 h 15"/>
                              <a:gd name="T152" fmla="+- 0 1865 1830"/>
                              <a:gd name="T153" fmla="*/ T152 w 30"/>
                              <a:gd name="T154" fmla="+- 0 7025 7005"/>
                              <a:gd name="T155" fmla="*/ 7025 h 15"/>
                              <a:gd name="T156" fmla="+- 0 1865 1830"/>
                              <a:gd name="T157" fmla="*/ T156 w 30"/>
                              <a:gd name="T158" fmla="+- 0 7026 7005"/>
                              <a:gd name="T159" fmla="*/ 7026 h 15"/>
                              <a:gd name="T160" fmla="+- 0 1865 1830"/>
                              <a:gd name="T161" fmla="*/ T160 w 30"/>
                              <a:gd name="T162" fmla="+- 0 7026 7005"/>
                              <a:gd name="T163" fmla="*/ 7026 h 15"/>
                              <a:gd name="T164" fmla="+- 0 1865 1830"/>
                              <a:gd name="T165" fmla="*/ T164 w 30"/>
                              <a:gd name="T166" fmla="+- 0 7026 7005"/>
                              <a:gd name="T167" fmla="*/ 7026 h 15"/>
                              <a:gd name="T168" fmla="+- 0 1865 1830"/>
                              <a:gd name="T169" fmla="*/ T168 w 30"/>
                              <a:gd name="T170" fmla="+- 0 7026 7005"/>
                              <a:gd name="T171" fmla="*/ 7026 h 15"/>
                              <a:gd name="T172" fmla="+- 0 1865 1830"/>
                              <a:gd name="T173" fmla="*/ T172 w 30"/>
                              <a:gd name="T174" fmla="+- 0 7027 7005"/>
                              <a:gd name="T175" fmla="*/ 7027 h 15"/>
                              <a:gd name="T176" fmla="+- 0 1865 1830"/>
                              <a:gd name="T177" fmla="*/ T176 w 30"/>
                              <a:gd name="T178" fmla="+- 0 7027 7005"/>
                              <a:gd name="T179" fmla="*/ 7027 h 15"/>
                              <a:gd name="T180" fmla="+- 0 1865 1830"/>
                              <a:gd name="T181" fmla="*/ T180 w 30"/>
                              <a:gd name="T182" fmla="+- 0 7027 7005"/>
                              <a:gd name="T183" fmla="*/ 7027 h 15"/>
                              <a:gd name="T184" fmla="+- 0 1865 1830"/>
                              <a:gd name="T185" fmla="*/ T184 w 30"/>
                              <a:gd name="T186" fmla="+- 0 7027 7005"/>
                              <a:gd name="T187" fmla="*/ 7027 h 15"/>
                              <a:gd name="T188" fmla="+- 0 1865 1830"/>
                              <a:gd name="T189" fmla="*/ T188 w 30"/>
                              <a:gd name="T190" fmla="+- 0 7028 7005"/>
                              <a:gd name="T191" fmla="*/ 7028 h 15"/>
                              <a:gd name="T192" fmla="+- 0 1865 1830"/>
                              <a:gd name="T193" fmla="*/ T192 w 30"/>
                              <a:gd name="T194" fmla="+- 0 7028 7005"/>
                              <a:gd name="T195" fmla="*/ 7028 h 15"/>
                              <a:gd name="T196" fmla="+- 0 1865 1830"/>
                              <a:gd name="T197" fmla="*/ T196 w 30"/>
                              <a:gd name="T198" fmla="+- 0 7028 7005"/>
                              <a:gd name="T199" fmla="*/ 7028 h 15"/>
                              <a:gd name="T200" fmla="+- 0 1865 1830"/>
                              <a:gd name="T201" fmla="*/ T200 w 30"/>
                              <a:gd name="T202" fmla="+- 0 7029 7005"/>
                              <a:gd name="T203" fmla="*/ 7029 h 15"/>
                              <a:gd name="T204" fmla="+- 0 1865 1830"/>
                              <a:gd name="T205" fmla="*/ T204 w 30"/>
                              <a:gd name="T206" fmla="+- 0 7029 7005"/>
                              <a:gd name="T207" fmla="*/ 7029 h 15"/>
                              <a:gd name="T208" fmla="+- 0 1865 1830"/>
                              <a:gd name="T209" fmla="*/ T208 w 30"/>
                              <a:gd name="T210" fmla="+- 0 7029 7005"/>
                              <a:gd name="T211" fmla="*/ 7029 h 15"/>
                              <a:gd name="T212" fmla="+- 0 1865 1830"/>
                              <a:gd name="T213" fmla="*/ T212 w 30"/>
                              <a:gd name="T214" fmla="+- 0 7030 7005"/>
                              <a:gd name="T215" fmla="*/ 7030 h 15"/>
                              <a:gd name="T216" fmla="+- 0 1865 1830"/>
                              <a:gd name="T217" fmla="*/ T216 w 30"/>
                              <a:gd name="T218" fmla="+- 0 7030 7005"/>
                              <a:gd name="T219" fmla="*/ 7030 h 15"/>
                              <a:gd name="T220" fmla="+- 0 1865 1830"/>
                              <a:gd name="T221" fmla="*/ T220 w 30"/>
                              <a:gd name="T222" fmla="+- 0 7030 7005"/>
                              <a:gd name="T223" fmla="*/ 7030 h 15"/>
                              <a:gd name="T224" fmla="+- 0 1865 1830"/>
                              <a:gd name="T225" fmla="*/ T224 w 30"/>
                              <a:gd name="T226" fmla="+- 0 7031 7005"/>
                              <a:gd name="T227" fmla="*/ 7031 h 15"/>
                              <a:gd name="T228" fmla="+- 0 1865 1830"/>
                              <a:gd name="T229" fmla="*/ T228 w 30"/>
                              <a:gd name="T230" fmla="+- 0 7031 7005"/>
                              <a:gd name="T231" fmla="*/ 7031 h 15"/>
                              <a:gd name="T232" fmla="+- 0 1865 1830"/>
                              <a:gd name="T233" fmla="*/ T232 w 30"/>
                              <a:gd name="T234" fmla="+- 0 7032 7005"/>
                              <a:gd name="T235" fmla="*/ 7032 h 15"/>
                              <a:gd name="T236" fmla="+- 0 1865 1830"/>
                              <a:gd name="T237" fmla="*/ T236 w 30"/>
                              <a:gd name="T238" fmla="+- 0 7032 7005"/>
                              <a:gd name="T239" fmla="*/ 7032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30" h="15">
                                <a:moveTo>
                                  <a:pt x="35" y="18"/>
                                </a:moveTo>
                                <a:lnTo>
                                  <a:pt x="35" y="18"/>
                                </a:lnTo>
                                <a:lnTo>
                                  <a:pt x="35" y="19"/>
                                </a:lnTo>
                                <a:lnTo>
                                  <a:pt x="35" y="20"/>
                                </a:lnTo>
                                <a:lnTo>
                                  <a:pt x="35" y="21"/>
                                </a:lnTo>
                                <a:lnTo>
                                  <a:pt x="35" y="22"/>
                                </a:lnTo>
                                <a:lnTo>
                                  <a:pt x="35" y="23"/>
                                </a:lnTo>
                                <a:lnTo>
                                  <a:pt x="35" y="24"/>
                                </a:lnTo>
                                <a:lnTo>
                                  <a:pt x="35" y="25"/>
                                </a:lnTo>
                                <a:lnTo>
                                  <a:pt x="35" y="26"/>
                                </a:lnTo>
                                <a:lnTo>
                                  <a:pt x="35" y="27"/>
                                </a:lnTo>
                              </a:path>
                            </a:pathLst>
                          </a:custGeom>
                          <a:solidFill>
                            <a:srgbClr val="FFFFFF"/>
                          </a:solidFill>
                          <a:ln w="8128">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w14:anchorId="52749C16">
              <v:group id="Group 57" style="position:absolute;margin-left:91.5pt;margin-top:350.25pt;width:1.5pt;height:.75pt;z-index:251654656;mso-position-horizontal-relative:page;mso-position-vertical-relative:page" coordsize="30,15" coordorigin="1830,7005" o:spid="_x0000_s1026" w14:anchorId="29E9EA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">
                <v:shape id="Freeform 58" style="position:absolute;left:1830;top:7005;width:30;height:15;visibility:visible;mso-wrap-style:square;v-text-anchor:top" coordsize="30,15" o:spid="_x0000_s1027" strokeweight=".64pt" path="m35,18r,l35,19r,1l35,21r,1l35,23r,1l35,25r,1l35,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">
                  <v:path arrowok="t" o:connecttype="custom" o:connectlocs="35,7023;35,7023;35,7023;35,7023;35,7023;35,7023;35,7023;35,7023;35,7023;35,7023;35,7023;35,7023;35,7023;35,7023;35,7023;35,7023;35,7023;35,7023;35,7023;35,7023;35,7023;35,7023;35,7023;35,7023;35,7024;35,7024;35,7024;35,7024;35,7024;35,7024;35,7024;35,7024;35,7024;35,7025;35,7025;35,7025;35,7025;35,7025;35,7025;35,7026;35,7026;35,7026;35,7026;35,7027;35,7027;35,7027;35,7027;35,7028;35,7028;35,7028;35,7029;35,7029;35,7029;35,7030;35,7030;35,7030;35,7031;35,7031;35,7032;35,7032" o:connectangles="0,0,0,0,0,0,0,0,0,0,0,0,0,0,0,0,0,0,0,0,0,0,0,0,0,0,0,0,0,0,0,0,0,0,0,0,0,0,0,0,0,0,0,0,0,0,0,0,0,0,0,0,0,0,0,0,0,0,0,0"/>
                </v:shape>
                <w10:wrap anchorx="page" anchory="page"/>
              </v:group>
            </w:pict>
          </mc:Fallback>
        </mc:AlternateContent>
      </w:r>
      <w:r w:rsidR="00006A1A" w:rsidRPr="00314095">
        <w:rPr>
          <w:rFonts w:asciiTheme="majorHAnsi" w:hAnsiTheme="majorHAnsi"/>
          <w:noProof/>
          <w:sz w:val="22"/>
          <w:szCs w:val="22"/>
          <w:lang w:val="en-CA"/>
        </w:rPr>
        <mc:AlternateContent>
          <mc:Choice Requires="wpg">
            <w:drawing>
              <wp:anchor distT="0" distB="0" distL="114300" distR="114300" simplePos="0" relativeHeight="251655680" behindDoc="0" locked="0" layoutInCell="1" allowOverlap="1" wp14:anchorId="00A01E6D" wp14:editId="01CABA8F">
                <wp:simplePos x="0" y="0"/>
                <wp:positionH relativeFrom="page">
                  <wp:posOffset>1162050</wp:posOffset>
                </wp:positionH>
                <wp:positionV relativeFrom="page">
                  <wp:posOffset>4448175</wp:posOffset>
                </wp:positionV>
                <wp:extent cx="19050" cy="9525"/>
                <wp:effectExtent l="0" t="0" r="9525" b="19050"/>
                <wp:wrapNone/>
                <wp:docPr id="13"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 cy="9525"/>
                          <a:chOff x="1830" y="7005"/>
                          <a:chExt cx="30" cy="15"/>
                        </a:xfrm>
                      </wpg:grpSpPr>
                      <wps:wsp>
                        <wps:cNvPr id="14" name="Freeform 56"/>
                        <wps:cNvSpPr>
                          <a:spLocks/>
                        </wps:cNvSpPr>
                        <wps:spPr bwMode="auto">
                          <a:xfrm>
                            <a:off x="1830" y="7005"/>
                            <a:ext cx="30" cy="15"/>
                          </a:xfrm>
                          <a:custGeom>
                            <a:avLst/>
                            <a:gdLst>
                              <a:gd name="T0" fmla="+- 0 1865 1830"/>
                              <a:gd name="T1" fmla="*/ T0 w 30"/>
                              <a:gd name="T2" fmla="+- 0 7023 7005"/>
                              <a:gd name="T3" fmla="*/ 7023 h 15"/>
                              <a:gd name="T4" fmla="+- 0 1865 1830"/>
                              <a:gd name="T5" fmla="*/ T4 w 30"/>
                              <a:gd name="T6" fmla="+- 0 7023 7005"/>
                              <a:gd name="T7" fmla="*/ 7023 h 15"/>
                              <a:gd name="T8" fmla="+- 0 1865 1830"/>
                              <a:gd name="T9" fmla="*/ T8 w 30"/>
                              <a:gd name="T10" fmla="+- 0 7023 7005"/>
                              <a:gd name="T11" fmla="*/ 7023 h 15"/>
                              <a:gd name="T12" fmla="+- 0 1865 1830"/>
                              <a:gd name="T13" fmla="*/ T12 w 30"/>
                              <a:gd name="T14" fmla="+- 0 7023 7005"/>
                              <a:gd name="T15" fmla="*/ 7023 h 15"/>
                              <a:gd name="T16" fmla="+- 0 1865 1830"/>
                              <a:gd name="T17" fmla="*/ T16 w 30"/>
                              <a:gd name="T18" fmla="+- 0 7023 7005"/>
                              <a:gd name="T19" fmla="*/ 7023 h 15"/>
                              <a:gd name="T20" fmla="+- 0 1865 1830"/>
                              <a:gd name="T21" fmla="*/ T20 w 30"/>
                              <a:gd name="T22" fmla="+- 0 7023 7005"/>
                              <a:gd name="T23" fmla="*/ 7023 h 15"/>
                              <a:gd name="T24" fmla="+- 0 1865 1830"/>
                              <a:gd name="T25" fmla="*/ T24 w 30"/>
                              <a:gd name="T26" fmla="+- 0 7023 7005"/>
                              <a:gd name="T27" fmla="*/ 7023 h 15"/>
                              <a:gd name="T28" fmla="+- 0 1865 1830"/>
                              <a:gd name="T29" fmla="*/ T28 w 30"/>
                              <a:gd name="T30" fmla="+- 0 7023 7005"/>
                              <a:gd name="T31" fmla="*/ 7023 h 15"/>
                              <a:gd name="T32" fmla="+- 0 1865 1830"/>
                              <a:gd name="T33" fmla="*/ T32 w 30"/>
                              <a:gd name="T34" fmla="+- 0 7023 7005"/>
                              <a:gd name="T35" fmla="*/ 7023 h 15"/>
                              <a:gd name="T36" fmla="+- 0 1865 1830"/>
                              <a:gd name="T37" fmla="*/ T36 w 30"/>
                              <a:gd name="T38" fmla="+- 0 7023 7005"/>
                              <a:gd name="T39" fmla="*/ 7023 h 15"/>
                              <a:gd name="T40" fmla="+- 0 1865 1830"/>
                              <a:gd name="T41" fmla="*/ T40 w 30"/>
                              <a:gd name="T42" fmla="+- 0 7023 7005"/>
                              <a:gd name="T43" fmla="*/ 7023 h 15"/>
                              <a:gd name="T44" fmla="+- 0 1865 1830"/>
                              <a:gd name="T45" fmla="*/ T44 w 30"/>
                              <a:gd name="T46" fmla="+- 0 7023 7005"/>
                              <a:gd name="T47" fmla="*/ 7023 h 15"/>
                              <a:gd name="T48" fmla="+- 0 1865 1830"/>
                              <a:gd name="T49" fmla="*/ T48 w 30"/>
                              <a:gd name="T50" fmla="+- 0 7023 7005"/>
                              <a:gd name="T51" fmla="*/ 7023 h 15"/>
                              <a:gd name="T52" fmla="+- 0 1865 1830"/>
                              <a:gd name="T53" fmla="*/ T52 w 30"/>
                              <a:gd name="T54" fmla="+- 0 7023 7005"/>
                              <a:gd name="T55" fmla="*/ 7023 h 15"/>
                              <a:gd name="T56" fmla="+- 0 1865 1830"/>
                              <a:gd name="T57" fmla="*/ T56 w 30"/>
                              <a:gd name="T58" fmla="+- 0 7023 7005"/>
                              <a:gd name="T59" fmla="*/ 7023 h 15"/>
                              <a:gd name="T60" fmla="+- 0 1865 1830"/>
                              <a:gd name="T61" fmla="*/ T60 w 30"/>
                              <a:gd name="T62" fmla="+- 0 7023 7005"/>
                              <a:gd name="T63" fmla="*/ 7023 h 15"/>
                              <a:gd name="T64" fmla="+- 0 1865 1830"/>
                              <a:gd name="T65" fmla="*/ T64 w 30"/>
                              <a:gd name="T66" fmla="+- 0 7023 7005"/>
                              <a:gd name="T67" fmla="*/ 7023 h 15"/>
                              <a:gd name="T68" fmla="+- 0 1865 1830"/>
                              <a:gd name="T69" fmla="*/ T68 w 30"/>
                              <a:gd name="T70" fmla="+- 0 7023 7005"/>
                              <a:gd name="T71" fmla="*/ 7023 h 15"/>
                              <a:gd name="T72" fmla="+- 0 1865 1830"/>
                              <a:gd name="T73" fmla="*/ T72 w 30"/>
                              <a:gd name="T74" fmla="+- 0 7023 7005"/>
                              <a:gd name="T75" fmla="*/ 7023 h 15"/>
                              <a:gd name="T76" fmla="+- 0 1865 1830"/>
                              <a:gd name="T77" fmla="*/ T76 w 30"/>
                              <a:gd name="T78" fmla="+- 0 7023 7005"/>
                              <a:gd name="T79" fmla="*/ 7023 h 15"/>
                              <a:gd name="T80" fmla="+- 0 1865 1830"/>
                              <a:gd name="T81" fmla="*/ T80 w 30"/>
                              <a:gd name="T82" fmla="+- 0 7023 7005"/>
                              <a:gd name="T83" fmla="*/ 7023 h 15"/>
                              <a:gd name="T84" fmla="+- 0 1865 1830"/>
                              <a:gd name="T85" fmla="*/ T84 w 30"/>
                              <a:gd name="T86" fmla="+- 0 7023 7005"/>
                              <a:gd name="T87" fmla="*/ 7023 h 15"/>
                              <a:gd name="T88" fmla="+- 0 1865 1830"/>
                              <a:gd name="T89" fmla="*/ T88 w 30"/>
                              <a:gd name="T90" fmla="+- 0 7023 7005"/>
                              <a:gd name="T91" fmla="*/ 7023 h 15"/>
                              <a:gd name="T92" fmla="+- 0 1865 1830"/>
                              <a:gd name="T93" fmla="*/ T92 w 30"/>
                              <a:gd name="T94" fmla="+- 0 7023 7005"/>
                              <a:gd name="T95" fmla="*/ 7023 h 15"/>
                              <a:gd name="T96" fmla="+- 0 1865 1830"/>
                              <a:gd name="T97" fmla="*/ T96 w 30"/>
                              <a:gd name="T98" fmla="+- 0 7024 7005"/>
                              <a:gd name="T99" fmla="*/ 7024 h 15"/>
                              <a:gd name="T100" fmla="+- 0 1865 1830"/>
                              <a:gd name="T101" fmla="*/ T100 w 30"/>
                              <a:gd name="T102" fmla="+- 0 7024 7005"/>
                              <a:gd name="T103" fmla="*/ 7024 h 15"/>
                              <a:gd name="T104" fmla="+- 0 1865 1830"/>
                              <a:gd name="T105" fmla="*/ T104 w 30"/>
                              <a:gd name="T106" fmla="+- 0 7024 7005"/>
                              <a:gd name="T107" fmla="*/ 7024 h 15"/>
                              <a:gd name="T108" fmla="+- 0 1865 1830"/>
                              <a:gd name="T109" fmla="*/ T108 w 30"/>
                              <a:gd name="T110" fmla="+- 0 7024 7005"/>
                              <a:gd name="T111" fmla="*/ 7024 h 15"/>
                              <a:gd name="T112" fmla="+- 0 1865 1830"/>
                              <a:gd name="T113" fmla="*/ T112 w 30"/>
                              <a:gd name="T114" fmla="+- 0 7024 7005"/>
                              <a:gd name="T115" fmla="*/ 7024 h 15"/>
                              <a:gd name="T116" fmla="+- 0 1865 1830"/>
                              <a:gd name="T117" fmla="*/ T116 w 30"/>
                              <a:gd name="T118" fmla="+- 0 7024 7005"/>
                              <a:gd name="T119" fmla="*/ 7024 h 15"/>
                              <a:gd name="T120" fmla="+- 0 1865 1830"/>
                              <a:gd name="T121" fmla="*/ T120 w 30"/>
                              <a:gd name="T122" fmla="+- 0 7024 7005"/>
                              <a:gd name="T123" fmla="*/ 7024 h 15"/>
                              <a:gd name="T124" fmla="+- 0 1865 1830"/>
                              <a:gd name="T125" fmla="*/ T124 w 30"/>
                              <a:gd name="T126" fmla="+- 0 7024 7005"/>
                              <a:gd name="T127" fmla="*/ 7024 h 15"/>
                              <a:gd name="T128" fmla="+- 0 1865 1830"/>
                              <a:gd name="T129" fmla="*/ T128 w 30"/>
                              <a:gd name="T130" fmla="+- 0 7024 7005"/>
                              <a:gd name="T131" fmla="*/ 7024 h 15"/>
                              <a:gd name="T132" fmla="+- 0 1865 1830"/>
                              <a:gd name="T133" fmla="*/ T132 w 30"/>
                              <a:gd name="T134" fmla="+- 0 7025 7005"/>
                              <a:gd name="T135" fmla="*/ 7025 h 15"/>
                              <a:gd name="T136" fmla="+- 0 1865 1830"/>
                              <a:gd name="T137" fmla="*/ T136 w 30"/>
                              <a:gd name="T138" fmla="+- 0 7025 7005"/>
                              <a:gd name="T139" fmla="*/ 7025 h 15"/>
                              <a:gd name="T140" fmla="+- 0 1865 1830"/>
                              <a:gd name="T141" fmla="*/ T140 w 30"/>
                              <a:gd name="T142" fmla="+- 0 7025 7005"/>
                              <a:gd name="T143" fmla="*/ 7025 h 15"/>
                              <a:gd name="T144" fmla="+- 0 1865 1830"/>
                              <a:gd name="T145" fmla="*/ T144 w 30"/>
                              <a:gd name="T146" fmla="+- 0 7025 7005"/>
                              <a:gd name="T147" fmla="*/ 7025 h 15"/>
                              <a:gd name="T148" fmla="+- 0 1865 1830"/>
                              <a:gd name="T149" fmla="*/ T148 w 30"/>
                              <a:gd name="T150" fmla="+- 0 7025 7005"/>
                              <a:gd name="T151" fmla="*/ 7025 h 15"/>
                              <a:gd name="T152" fmla="+- 0 1865 1830"/>
                              <a:gd name="T153" fmla="*/ T152 w 30"/>
                              <a:gd name="T154" fmla="+- 0 7025 7005"/>
                              <a:gd name="T155" fmla="*/ 7025 h 15"/>
                              <a:gd name="T156" fmla="+- 0 1865 1830"/>
                              <a:gd name="T157" fmla="*/ T156 w 30"/>
                              <a:gd name="T158" fmla="+- 0 7026 7005"/>
                              <a:gd name="T159" fmla="*/ 7026 h 15"/>
                              <a:gd name="T160" fmla="+- 0 1865 1830"/>
                              <a:gd name="T161" fmla="*/ T160 w 30"/>
                              <a:gd name="T162" fmla="+- 0 7026 7005"/>
                              <a:gd name="T163" fmla="*/ 7026 h 15"/>
                              <a:gd name="T164" fmla="+- 0 1865 1830"/>
                              <a:gd name="T165" fmla="*/ T164 w 30"/>
                              <a:gd name="T166" fmla="+- 0 7026 7005"/>
                              <a:gd name="T167" fmla="*/ 7026 h 15"/>
                              <a:gd name="T168" fmla="+- 0 1865 1830"/>
                              <a:gd name="T169" fmla="*/ T168 w 30"/>
                              <a:gd name="T170" fmla="+- 0 7026 7005"/>
                              <a:gd name="T171" fmla="*/ 7026 h 15"/>
                              <a:gd name="T172" fmla="+- 0 1865 1830"/>
                              <a:gd name="T173" fmla="*/ T172 w 30"/>
                              <a:gd name="T174" fmla="+- 0 7027 7005"/>
                              <a:gd name="T175" fmla="*/ 7027 h 15"/>
                              <a:gd name="T176" fmla="+- 0 1865 1830"/>
                              <a:gd name="T177" fmla="*/ T176 w 30"/>
                              <a:gd name="T178" fmla="+- 0 7027 7005"/>
                              <a:gd name="T179" fmla="*/ 7027 h 15"/>
                              <a:gd name="T180" fmla="+- 0 1865 1830"/>
                              <a:gd name="T181" fmla="*/ T180 w 30"/>
                              <a:gd name="T182" fmla="+- 0 7027 7005"/>
                              <a:gd name="T183" fmla="*/ 7027 h 15"/>
                              <a:gd name="T184" fmla="+- 0 1865 1830"/>
                              <a:gd name="T185" fmla="*/ T184 w 30"/>
                              <a:gd name="T186" fmla="+- 0 7027 7005"/>
                              <a:gd name="T187" fmla="*/ 7027 h 15"/>
                              <a:gd name="T188" fmla="+- 0 1865 1830"/>
                              <a:gd name="T189" fmla="*/ T188 w 30"/>
                              <a:gd name="T190" fmla="+- 0 7028 7005"/>
                              <a:gd name="T191" fmla="*/ 7028 h 15"/>
                              <a:gd name="T192" fmla="+- 0 1865 1830"/>
                              <a:gd name="T193" fmla="*/ T192 w 30"/>
                              <a:gd name="T194" fmla="+- 0 7028 7005"/>
                              <a:gd name="T195" fmla="*/ 7028 h 15"/>
                              <a:gd name="T196" fmla="+- 0 1865 1830"/>
                              <a:gd name="T197" fmla="*/ T196 w 30"/>
                              <a:gd name="T198" fmla="+- 0 7028 7005"/>
                              <a:gd name="T199" fmla="*/ 7028 h 15"/>
                              <a:gd name="T200" fmla="+- 0 1865 1830"/>
                              <a:gd name="T201" fmla="*/ T200 w 30"/>
                              <a:gd name="T202" fmla="+- 0 7029 7005"/>
                              <a:gd name="T203" fmla="*/ 7029 h 15"/>
                              <a:gd name="T204" fmla="+- 0 1865 1830"/>
                              <a:gd name="T205" fmla="*/ T204 w 30"/>
                              <a:gd name="T206" fmla="+- 0 7029 7005"/>
                              <a:gd name="T207" fmla="*/ 7029 h 15"/>
                              <a:gd name="T208" fmla="+- 0 1865 1830"/>
                              <a:gd name="T209" fmla="*/ T208 w 30"/>
                              <a:gd name="T210" fmla="+- 0 7029 7005"/>
                              <a:gd name="T211" fmla="*/ 7029 h 15"/>
                              <a:gd name="T212" fmla="+- 0 1865 1830"/>
                              <a:gd name="T213" fmla="*/ T212 w 30"/>
                              <a:gd name="T214" fmla="+- 0 7030 7005"/>
                              <a:gd name="T215" fmla="*/ 7030 h 15"/>
                              <a:gd name="T216" fmla="+- 0 1865 1830"/>
                              <a:gd name="T217" fmla="*/ T216 w 30"/>
                              <a:gd name="T218" fmla="+- 0 7030 7005"/>
                              <a:gd name="T219" fmla="*/ 7030 h 15"/>
                              <a:gd name="T220" fmla="+- 0 1865 1830"/>
                              <a:gd name="T221" fmla="*/ T220 w 30"/>
                              <a:gd name="T222" fmla="+- 0 7030 7005"/>
                              <a:gd name="T223" fmla="*/ 7030 h 15"/>
                              <a:gd name="T224" fmla="+- 0 1865 1830"/>
                              <a:gd name="T225" fmla="*/ T224 w 30"/>
                              <a:gd name="T226" fmla="+- 0 7031 7005"/>
                              <a:gd name="T227" fmla="*/ 7031 h 15"/>
                              <a:gd name="T228" fmla="+- 0 1865 1830"/>
                              <a:gd name="T229" fmla="*/ T228 w 30"/>
                              <a:gd name="T230" fmla="+- 0 7031 7005"/>
                              <a:gd name="T231" fmla="*/ 7031 h 15"/>
                              <a:gd name="T232" fmla="+- 0 1865 1830"/>
                              <a:gd name="T233" fmla="*/ T232 w 30"/>
                              <a:gd name="T234" fmla="+- 0 7032 7005"/>
                              <a:gd name="T235" fmla="*/ 7032 h 15"/>
                              <a:gd name="T236" fmla="+- 0 1865 1830"/>
                              <a:gd name="T237" fmla="*/ T236 w 30"/>
                              <a:gd name="T238" fmla="+- 0 7032 7005"/>
                              <a:gd name="T239" fmla="*/ 7032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30" h="15">
                                <a:moveTo>
                                  <a:pt x="35" y="18"/>
                                </a:moveTo>
                                <a:lnTo>
                                  <a:pt x="35" y="18"/>
                                </a:lnTo>
                                <a:lnTo>
                                  <a:pt x="35" y="19"/>
                                </a:lnTo>
                                <a:lnTo>
                                  <a:pt x="35" y="20"/>
                                </a:lnTo>
                                <a:lnTo>
                                  <a:pt x="35" y="21"/>
                                </a:lnTo>
                                <a:lnTo>
                                  <a:pt x="35" y="22"/>
                                </a:lnTo>
                                <a:lnTo>
                                  <a:pt x="35" y="23"/>
                                </a:lnTo>
                                <a:lnTo>
                                  <a:pt x="35" y="24"/>
                                </a:lnTo>
                                <a:lnTo>
                                  <a:pt x="35" y="25"/>
                                </a:lnTo>
                                <a:lnTo>
                                  <a:pt x="35" y="26"/>
                                </a:lnTo>
                                <a:lnTo>
                                  <a:pt x="35" y="27"/>
                                </a:lnTo>
                              </a:path>
                            </a:pathLst>
                          </a:custGeom>
                          <a:solidFill>
                            <a:srgbClr val="FFFFFF"/>
                          </a:solidFill>
                          <a:ln w="8128">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w14:anchorId="0820731B">
              <v:group id="Group 55" style="position:absolute;margin-left:91.5pt;margin-top:350.25pt;width:1.5pt;height:.75pt;z-index:251655680;mso-position-horizontal-relative:page;mso-position-vertical-relative:page" coordsize="30,15" coordorigin="1830,7005" o:spid="_x0000_s1026" w14:anchorId="6EA42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">
                <v:shape id="Freeform 56" style="position:absolute;left:1830;top:7005;width:30;height:15;visibility:visible;mso-wrap-style:square;v-text-anchor:top" coordsize="30,15" o:spid="_x0000_s1027" strokeweight=".64pt" path="m35,18r,l35,19r,1l35,21r,1l35,23r,1l35,25r,1l35,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">
                  <v:path arrowok="t" o:connecttype="custom" o:connectlocs="35,7023;35,7023;35,7023;35,7023;35,7023;35,7023;35,7023;35,7023;35,7023;35,7023;35,7023;35,7023;35,7023;35,7023;35,7023;35,7023;35,7023;35,7023;35,7023;35,7023;35,7023;35,7023;35,7023;35,7023;35,7024;35,7024;35,7024;35,7024;35,7024;35,7024;35,7024;35,7024;35,7024;35,7025;35,7025;35,7025;35,7025;35,7025;35,7025;35,7026;35,7026;35,7026;35,7026;35,7027;35,7027;35,7027;35,7027;35,7028;35,7028;35,7028;35,7029;35,7029;35,7029;35,7030;35,7030;35,7030;35,7031;35,7031;35,7032;35,7032" o:connectangles="0,0,0,0,0,0,0,0,0,0,0,0,0,0,0,0,0,0,0,0,0,0,0,0,0,0,0,0,0,0,0,0,0,0,0,0,0,0,0,0,0,0,0,0,0,0,0,0,0,0,0,0,0,0,0,0,0,0,0,0"/>
                </v:shape>
                <w10:wrap anchorx="page" anchory="page"/>
              </v:group>
            </w:pict>
          </mc:Fallback>
        </mc:AlternateContent>
      </w:r>
      <w:r w:rsidR="00006A1A" w:rsidRPr="00314095">
        <w:rPr>
          <w:rFonts w:asciiTheme="majorHAnsi" w:hAnsiTheme="majorHAnsi"/>
          <w:noProof/>
          <w:sz w:val="22"/>
          <w:szCs w:val="22"/>
          <w:lang w:val="en-CA"/>
        </w:rPr>
        <mc:AlternateContent>
          <mc:Choice Requires="wpg">
            <w:drawing>
              <wp:anchor distT="0" distB="0" distL="114300" distR="114300" simplePos="0" relativeHeight="251657728" behindDoc="0" locked="0" layoutInCell="1" allowOverlap="1" wp14:anchorId="19BBF7B1" wp14:editId="6CC83595">
                <wp:simplePos x="0" y="0"/>
                <wp:positionH relativeFrom="page">
                  <wp:posOffset>6838950</wp:posOffset>
                </wp:positionH>
                <wp:positionV relativeFrom="page">
                  <wp:posOffset>4448175</wp:posOffset>
                </wp:positionV>
                <wp:extent cx="19050" cy="9525"/>
                <wp:effectExtent l="0" t="0" r="9525" b="19050"/>
                <wp:wrapNone/>
                <wp:docPr id="1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 cy="9525"/>
                          <a:chOff x="10770" y="7005"/>
                          <a:chExt cx="30" cy="15"/>
                        </a:xfrm>
                      </wpg:grpSpPr>
                      <wps:wsp>
                        <wps:cNvPr id="12" name="Freeform 52"/>
                        <wps:cNvSpPr>
                          <a:spLocks/>
                        </wps:cNvSpPr>
                        <wps:spPr bwMode="auto">
                          <a:xfrm>
                            <a:off x="10770" y="7005"/>
                            <a:ext cx="30" cy="15"/>
                          </a:xfrm>
                          <a:custGeom>
                            <a:avLst/>
                            <a:gdLst>
                              <a:gd name="T0" fmla="+- 0 10806 10770"/>
                              <a:gd name="T1" fmla="*/ T0 w 30"/>
                              <a:gd name="T2" fmla="+- 0 7023 7005"/>
                              <a:gd name="T3" fmla="*/ 7023 h 15"/>
                              <a:gd name="T4" fmla="+- 0 10806 10770"/>
                              <a:gd name="T5" fmla="*/ T4 w 30"/>
                              <a:gd name="T6" fmla="+- 0 7023 7005"/>
                              <a:gd name="T7" fmla="*/ 7023 h 15"/>
                              <a:gd name="T8" fmla="+- 0 10806 10770"/>
                              <a:gd name="T9" fmla="*/ T8 w 30"/>
                              <a:gd name="T10" fmla="+- 0 7023 7005"/>
                              <a:gd name="T11" fmla="*/ 7023 h 15"/>
                              <a:gd name="T12" fmla="+- 0 10806 10770"/>
                              <a:gd name="T13" fmla="*/ T12 w 30"/>
                              <a:gd name="T14" fmla="+- 0 7023 7005"/>
                              <a:gd name="T15" fmla="*/ 7023 h 15"/>
                              <a:gd name="T16" fmla="+- 0 10806 10770"/>
                              <a:gd name="T17" fmla="*/ T16 w 30"/>
                              <a:gd name="T18" fmla="+- 0 7023 7005"/>
                              <a:gd name="T19" fmla="*/ 7023 h 15"/>
                              <a:gd name="T20" fmla="+- 0 10806 10770"/>
                              <a:gd name="T21" fmla="*/ T20 w 30"/>
                              <a:gd name="T22" fmla="+- 0 7023 7005"/>
                              <a:gd name="T23" fmla="*/ 7023 h 15"/>
                              <a:gd name="T24" fmla="+- 0 10806 10770"/>
                              <a:gd name="T25" fmla="*/ T24 w 30"/>
                              <a:gd name="T26" fmla="+- 0 7023 7005"/>
                              <a:gd name="T27" fmla="*/ 7023 h 15"/>
                              <a:gd name="T28" fmla="+- 0 10806 10770"/>
                              <a:gd name="T29" fmla="*/ T28 w 30"/>
                              <a:gd name="T30" fmla="+- 0 7023 7005"/>
                              <a:gd name="T31" fmla="*/ 7023 h 15"/>
                              <a:gd name="T32" fmla="+- 0 10806 10770"/>
                              <a:gd name="T33" fmla="*/ T32 w 30"/>
                              <a:gd name="T34" fmla="+- 0 7023 7005"/>
                              <a:gd name="T35" fmla="*/ 7023 h 15"/>
                              <a:gd name="T36" fmla="+- 0 10806 10770"/>
                              <a:gd name="T37" fmla="*/ T36 w 30"/>
                              <a:gd name="T38" fmla="+- 0 7023 7005"/>
                              <a:gd name="T39" fmla="*/ 7023 h 15"/>
                              <a:gd name="T40" fmla="+- 0 10806 10770"/>
                              <a:gd name="T41" fmla="*/ T40 w 30"/>
                              <a:gd name="T42" fmla="+- 0 7023 7005"/>
                              <a:gd name="T43" fmla="*/ 7023 h 15"/>
                              <a:gd name="T44" fmla="+- 0 10806 10770"/>
                              <a:gd name="T45" fmla="*/ T44 w 30"/>
                              <a:gd name="T46" fmla="+- 0 7023 7005"/>
                              <a:gd name="T47" fmla="*/ 7023 h 15"/>
                              <a:gd name="T48" fmla="+- 0 10806 10770"/>
                              <a:gd name="T49" fmla="*/ T48 w 30"/>
                              <a:gd name="T50" fmla="+- 0 7023 7005"/>
                              <a:gd name="T51" fmla="*/ 7023 h 15"/>
                              <a:gd name="T52" fmla="+- 0 10806 10770"/>
                              <a:gd name="T53" fmla="*/ T52 w 30"/>
                              <a:gd name="T54" fmla="+- 0 7023 7005"/>
                              <a:gd name="T55" fmla="*/ 7023 h 15"/>
                              <a:gd name="T56" fmla="+- 0 10806 10770"/>
                              <a:gd name="T57" fmla="*/ T56 w 30"/>
                              <a:gd name="T58" fmla="+- 0 7023 7005"/>
                              <a:gd name="T59" fmla="*/ 7023 h 15"/>
                              <a:gd name="T60" fmla="+- 0 10806 10770"/>
                              <a:gd name="T61" fmla="*/ T60 w 30"/>
                              <a:gd name="T62" fmla="+- 0 7023 7005"/>
                              <a:gd name="T63" fmla="*/ 7023 h 15"/>
                              <a:gd name="T64" fmla="+- 0 10806 10770"/>
                              <a:gd name="T65" fmla="*/ T64 w 30"/>
                              <a:gd name="T66" fmla="+- 0 7023 7005"/>
                              <a:gd name="T67" fmla="*/ 7023 h 15"/>
                              <a:gd name="T68" fmla="+- 0 10806 10770"/>
                              <a:gd name="T69" fmla="*/ T68 w 30"/>
                              <a:gd name="T70" fmla="+- 0 7023 7005"/>
                              <a:gd name="T71" fmla="*/ 7023 h 15"/>
                              <a:gd name="T72" fmla="+- 0 10806 10770"/>
                              <a:gd name="T73" fmla="*/ T72 w 30"/>
                              <a:gd name="T74" fmla="+- 0 7023 7005"/>
                              <a:gd name="T75" fmla="*/ 7023 h 15"/>
                              <a:gd name="T76" fmla="+- 0 10806 10770"/>
                              <a:gd name="T77" fmla="*/ T76 w 30"/>
                              <a:gd name="T78" fmla="+- 0 7023 7005"/>
                              <a:gd name="T79" fmla="*/ 7023 h 15"/>
                              <a:gd name="T80" fmla="+- 0 10806 10770"/>
                              <a:gd name="T81" fmla="*/ T80 w 30"/>
                              <a:gd name="T82" fmla="+- 0 7023 7005"/>
                              <a:gd name="T83" fmla="*/ 7023 h 15"/>
                              <a:gd name="T84" fmla="+- 0 10806 10770"/>
                              <a:gd name="T85" fmla="*/ T84 w 30"/>
                              <a:gd name="T86" fmla="+- 0 7023 7005"/>
                              <a:gd name="T87" fmla="*/ 7023 h 15"/>
                              <a:gd name="T88" fmla="+- 0 10806 10770"/>
                              <a:gd name="T89" fmla="*/ T88 w 30"/>
                              <a:gd name="T90" fmla="+- 0 7023 7005"/>
                              <a:gd name="T91" fmla="*/ 7023 h 15"/>
                              <a:gd name="T92" fmla="+- 0 10806 10770"/>
                              <a:gd name="T93" fmla="*/ T92 w 30"/>
                              <a:gd name="T94" fmla="+- 0 7023 7005"/>
                              <a:gd name="T95" fmla="*/ 7023 h 15"/>
                              <a:gd name="T96" fmla="+- 0 10806 10770"/>
                              <a:gd name="T97" fmla="*/ T96 w 30"/>
                              <a:gd name="T98" fmla="+- 0 7024 7005"/>
                              <a:gd name="T99" fmla="*/ 7024 h 15"/>
                              <a:gd name="T100" fmla="+- 0 10806 10770"/>
                              <a:gd name="T101" fmla="*/ T100 w 30"/>
                              <a:gd name="T102" fmla="+- 0 7024 7005"/>
                              <a:gd name="T103" fmla="*/ 7024 h 15"/>
                              <a:gd name="T104" fmla="+- 0 10806 10770"/>
                              <a:gd name="T105" fmla="*/ T104 w 30"/>
                              <a:gd name="T106" fmla="+- 0 7024 7005"/>
                              <a:gd name="T107" fmla="*/ 7024 h 15"/>
                              <a:gd name="T108" fmla="+- 0 10806 10770"/>
                              <a:gd name="T109" fmla="*/ T108 w 30"/>
                              <a:gd name="T110" fmla="+- 0 7024 7005"/>
                              <a:gd name="T111" fmla="*/ 7024 h 15"/>
                              <a:gd name="T112" fmla="+- 0 10806 10770"/>
                              <a:gd name="T113" fmla="*/ T112 w 30"/>
                              <a:gd name="T114" fmla="+- 0 7024 7005"/>
                              <a:gd name="T115" fmla="*/ 7024 h 15"/>
                              <a:gd name="T116" fmla="+- 0 10806 10770"/>
                              <a:gd name="T117" fmla="*/ T116 w 30"/>
                              <a:gd name="T118" fmla="+- 0 7024 7005"/>
                              <a:gd name="T119" fmla="*/ 7024 h 15"/>
                              <a:gd name="T120" fmla="+- 0 10806 10770"/>
                              <a:gd name="T121" fmla="*/ T120 w 30"/>
                              <a:gd name="T122" fmla="+- 0 7024 7005"/>
                              <a:gd name="T123" fmla="*/ 7024 h 15"/>
                              <a:gd name="T124" fmla="+- 0 10806 10770"/>
                              <a:gd name="T125" fmla="*/ T124 w 30"/>
                              <a:gd name="T126" fmla="+- 0 7024 7005"/>
                              <a:gd name="T127" fmla="*/ 7024 h 15"/>
                              <a:gd name="T128" fmla="+- 0 10806 10770"/>
                              <a:gd name="T129" fmla="*/ T128 w 30"/>
                              <a:gd name="T130" fmla="+- 0 7024 7005"/>
                              <a:gd name="T131" fmla="*/ 7024 h 15"/>
                              <a:gd name="T132" fmla="+- 0 10806 10770"/>
                              <a:gd name="T133" fmla="*/ T132 w 30"/>
                              <a:gd name="T134" fmla="+- 0 7025 7005"/>
                              <a:gd name="T135" fmla="*/ 7025 h 15"/>
                              <a:gd name="T136" fmla="+- 0 10806 10770"/>
                              <a:gd name="T137" fmla="*/ T136 w 30"/>
                              <a:gd name="T138" fmla="+- 0 7025 7005"/>
                              <a:gd name="T139" fmla="*/ 7025 h 15"/>
                              <a:gd name="T140" fmla="+- 0 10806 10770"/>
                              <a:gd name="T141" fmla="*/ T140 w 30"/>
                              <a:gd name="T142" fmla="+- 0 7025 7005"/>
                              <a:gd name="T143" fmla="*/ 7025 h 15"/>
                              <a:gd name="T144" fmla="+- 0 10806 10770"/>
                              <a:gd name="T145" fmla="*/ T144 w 30"/>
                              <a:gd name="T146" fmla="+- 0 7025 7005"/>
                              <a:gd name="T147" fmla="*/ 7025 h 15"/>
                              <a:gd name="T148" fmla="+- 0 10806 10770"/>
                              <a:gd name="T149" fmla="*/ T148 w 30"/>
                              <a:gd name="T150" fmla="+- 0 7025 7005"/>
                              <a:gd name="T151" fmla="*/ 7025 h 15"/>
                              <a:gd name="T152" fmla="+- 0 10806 10770"/>
                              <a:gd name="T153" fmla="*/ T152 w 30"/>
                              <a:gd name="T154" fmla="+- 0 7025 7005"/>
                              <a:gd name="T155" fmla="*/ 7025 h 15"/>
                              <a:gd name="T156" fmla="+- 0 10806 10770"/>
                              <a:gd name="T157" fmla="*/ T156 w 30"/>
                              <a:gd name="T158" fmla="+- 0 7026 7005"/>
                              <a:gd name="T159" fmla="*/ 7026 h 15"/>
                              <a:gd name="T160" fmla="+- 0 10806 10770"/>
                              <a:gd name="T161" fmla="*/ T160 w 30"/>
                              <a:gd name="T162" fmla="+- 0 7026 7005"/>
                              <a:gd name="T163" fmla="*/ 7026 h 15"/>
                              <a:gd name="T164" fmla="+- 0 10806 10770"/>
                              <a:gd name="T165" fmla="*/ T164 w 30"/>
                              <a:gd name="T166" fmla="+- 0 7026 7005"/>
                              <a:gd name="T167" fmla="*/ 7026 h 15"/>
                              <a:gd name="T168" fmla="+- 0 10806 10770"/>
                              <a:gd name="T169" fmla="*/ T168 w 30"/>
                              <a:gd name="T170" fmla="+- 0 7026 7005"/>
                              <a:gd name="T171" fmla="*/ 7026 h 15"/>
                              <a:gd name="T172" fmla="+- 0 10806 10770"/>
                              <a:gd name="T173" fmla="*/ T172 w 30"/>
                              <a:gd name="T174" fmla="+- 0 7027 7005"/>
                              <a:gd name="T175" fmla="*/ 7027 h 15"/>
                              <a:gd name="T176" fmla="+- 0 10806 10770"/>
                              <a:gd name="T177" fmla="*/ T176 w 30"/>
                              <a:gd name="T178" fmla="+- 0 7027 7005"/>
                              <a:gd name="T179" fmla="*/ 7027 h 15"/>
                              <a:gd name="T180" fmla="+- 0 10806 10770"/>
                              <a:gd name="T181" fmla="*/ T180 w 30"/>
                              <a:gd name="T182" fmla="+- 0 7027 7005"/>
                              <a:gd name="T183" fmla="*/ 7027 h 15"/>
                              <a:gd name="T184" fmla="+- 0 10806 10770"/>
                              <a:gd name="T185" fmla="*/ T184 w 30"/>
                              <a:gd name="T186" fmla="+- 0 7027 7005"/>
                              <a:gd name="T187" fmla="*/ 7027 h 15"/>
                              <a:gd name="T188" fmla="+- 0 10806 10770"/>
                              <a:gd name="T189" fmla="*/ T188 w 30"/>
                              <a:gd name="T190" fmla="+- 0 7028 7005"/>
                              <a:gd name="T191" fmla="*/ 7028 h 15"/>
                              <a:gd name="T192" fmla="+- 0 10806 10770"/>
                              <a:gd name="T193" fmla="*/ T192 w 30"/>
                              <a:gd name="T194" fmla="+- 0 7028 7005"/>
                              <a:gd name="T195" fmla="*/ 7028 h 15"/>
                              <a:gd name="T196" fmla="+- 0 10806 10770"/>
                              <a:gd name="T197" fmla="*/ T196 w 30"/>
                              <a:gd name="T198" fmla="+- 0 7028 7005"/>
                              <a:gd name="T199" fmla="*/ 7028 h 15"/>
                              <a:gd name="T200" fmla="+- 0 10806 10770"/>
                              <a:gd name="T201" fmla="*/ T200 w 30"/>
                              <a:gd name="T202" fmla="+- 0 7029 7005"/>
                              <a:gd name="T203" fmla="*/ 7029 h 15"/>
                              <a:gd name="T204" fmla="+- 0 10806 10770"/>
                              <a:gd name="T205" fmla="*/ T204 w 30"/>
                              <a:gd name="T206" fmla="+- 0 7029 7005"/>
                              <a:gd name="T207" fmla="*/ 7029 h 15"/>
                              <a:gd name="T208" fmla="+- 0 10806 10770"/>
                              <a:gd name="T209" fmla="*/ T208 w 30"/>
                              <a:gd name="T210" fmla="+- 0 7029 7005"/>
                              <a:gd name="T211" fmla="*/ 7029 h 15"/>
                              <a:gd name="T212" fmla="+- 0 10806 10770"/>
                              <a:gd name="T213" fmla="*/ T212 w 30"/>
                              <a:gd name="T214" fmla="+- 0 7030 7005"/>
                              <a:gd name="T215" fmla="*/ 7030 h 15"/>
                              <a:gd name="T216" fmla="+- 0 10806 10770"/>
                              <a:gd name="T217" fmla="*/ T216 w 30"/>
                              <a:gd name="T218" fmla="+- 0 7030 7005"/>
                              <a:gd name="T219" fmla="*/ 7030 h 15"/>
                              <a:gd name="T220" fmla="+- 0 10806 10770"/>
                              <a:gd name="T221" fmla="*/ T220 w 30"/>
                              <a:gd name="T222" fmla="+- 0 7030 7005"/>
                              <a:gd name="T223" fmla="*/ 7030 h 15"/>
                              <a:gd name="T224" fmla="+- 0 10806 10770"/>
                              <a:gd name="T225" fmla="*/ T224 w 30"/>
                              <a:gd name="T226" fmla="+- 0 7031 7005"/>
                              <a:gd name="T227" fmla="*/ 7031 h 15"/>
                              <a:gd name="T228" fmla="+- 0 10806 10770"/>
                              <a:gd name="T229" fmla="*/ T228 w 30"/>
                              <a:gd name="T230" fmla="+- 0 7031 7005"/>
                              <a:gd name="T231" fmla="*/ 7031 h 15"/>
                              <a:gd name="T232" fmla="+- 0 10806 10770"/>
                              <a:gd name="T233" fmla="*/ T232 w 30"/>
                              <a:gd name="T234" fmla="+- 0 7032 7005"/>
                              <a:gd name="T235" fmla="*/ 7032 h 15"/>
                              <a:gd name="T236" fmla="+- 0 10806 10770"/>
                              <a:gd name="T237" fmla="*/ T236 w 30"/>
                              <a:gd name="T238" fmla="+- 0 7032 7005"/>
                              <a:gd name="T239" fmla="*/ 7032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30" h="15">
                                <a:moveTo>
                                  <a:pt x="36" y="18"/>
                                </a:moveTo>
                                <a:lnTo>
                                  <a:pt x="36" y="18"/>
                                </a:lnTo>
                                <a:lnTo>
                                  <a:pt x="36" y="19"/>
                                </a:lnTo>
                                <a:lnTo>
                                  <a:pt x="36" y="20"/>
                                </a:lnTo>
                                <a:lnTo>
                                  <a:pt x="36" y="21"/>
                                </a:lnTo>
                                <a:lnTo>
                                  <a:pt x="36" y="22"/>
                                </a:lnTo>
                                <a:lnTo>
                                  <a:pt x="36" y="23"/>
                                </a:lnTo>
                                <a:lnTo>
                                  <a:pt x="36" y="24"/>
                                </a:lnTo>
                                <a:lnTo>
                                  <a:pt x="36" y="25"/>
                                </a:lnTo>
                                <a:lnTo>
                                  <a:pt x="36" y="26"/>
                                </a:lnTo>
                                <a:lnTo>
                                  <a:pt x="36" y="27"/>
                                </a:lnTo>
                              </a:path>
                            </a:pathLst>
                          </a:custGeom>
                          <a:solidFill>
                            <a:srgbClr val="FFFFFF"/>
                          </a:solidFill>
                          <a:ln w="811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w14:anchorId="1D080511">
              <v:group id="Group 51" style="position:absolute;margin-left:538.5pt;margin-top:350.25pt;width:1.5pt;height:.75pt;z-index:251657728;mso-position-horizontal-relative:page;mso-position-vertical-relative:page" coordsize="30,15" coordorigin="10770,7005" o:spid="_x0000_s1026" w14:anchorId="342FE3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">
                <v:shape id="Freeform 52" style="position:absolute;left:10770;top:7005;width:30;height:15;visibility:visible;mso-wrap-style:square;v-text-anchor:top" coordsize="30,15" o:spid="_x0000_s1027" strokeweight=".22542mm" path="m36,18r,l36,19r,1l36,21r,1l36,23r,1l36,25r,1l36,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">
                  <v:path arrowok="t" o:connecttype="custom" o:connectlocs="36,7023;36,7023;36,7023;36,7023;36,7023;36,7023;36,7023;36,7023;36,7023;36,7023;36,7023;36,7023;36,7023;36,7023;36,7023;36,7023;36,7023;36,7023;36,7023;36,7023;36,7023;36,7023;36,7023;36,7023;36,7024;36,7024;36,7024;36,7024;36,7024;36,7024;36,7024;36,7024;36,7024;36,7025;36,7025;36,7025;36,7025;36,7025;36,7025;36,7026;36,7026;36,7026;36,7026;36,7027;36,7027;36,7027;36,7027;36,7028;36,7028;36,7028;36,7029;36,7029;36,7029;36,7030;36,7030;36,7030;36,7031;36,7031;36,7032;36,7032" o:connectangles="0,0,0,0,0,0,0,0,0,0,0,0,0,0,0,0,0,0,0,0,0,0,0,0,0,0,0,0,0,0,0,0,0,0,0,0,0,0,0,0,0,0,0,0,0,0,0,0,0,0,0,0,0,0,0,0,0,0,0,0"/>
                </v:shape>
                <w10:wrap anchorx="page" anchory="page"/>
              </v:group>
            </w:pict>
          </mc:Fallback>
        </mc:AlternateContent>
      </w:r>
      <w:r w:rsidR="00006A1A" w:rsidRPr="00314095">
        <w:rPr>
          <w:rFonts w:asciiTheme="majorHAnsi" w:hAnsiTheme="majorHAnsi"/>
          <w:noProof/>
          <w:sz w:val="22"/>
          <w:szCs w:val="22"/>
          <w:lang w:val="en-CA"/>
        </w:rPr>
        <mc:AlternateContent>
          <mc:Choice Requires="wpg">
            <w:drawing>
              <wp:anchor distT="0" distB="0" distL="114300" distR="114300" simplePos="0" relativeHeight="251658752" behindDoc="0" locked="0" layoutInCell="1" allowOverlap="1" wp14:anchorId="5B1A0EB4" wp14:editId="619490FB">
                <wp:simplePos x="0" y="0"/>
                <wp:positionH relativeFrom="page">
                  <wp:posOffset>6838950</wp:posOffset>
                </wp:positionH>
                <wp:positionV relativeFrom="page">
                  <wp:posOffset>4448175</wp:posOffset>
                </wp:positionV>
                <wp:extent cx="19050" cy="9525"/>
                <wp:effectExtent l="0" t="0" r="9525" b="19050"/>
                <wp:wrapNone/>
                <wp:docPr id="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 cy="9525"/>
                          <a:chOff x="10770" y="7005"/>
                          <a:chExt cx="30" cy="15"/>
                        </a:xfrm>
                      </wpg:grpSpPr>
                      <wps:wsp>
                        <wps:cNvPr id="10" name="Freeform 50"/>
                        <wps:cNvSpPr>
                          <a:spLocks/>
                        </wps:cNvSpPr>
                        <wps:spPr bwMode="auto">
                          <a:xfrm>
                            <a:off x="10770" y="7005"/>
                            <a:ext cx="30" cy="15"/>
                          </a:xfrm>
                          <a:custGeom>
                            <a:avLst/>
                            <a:gdLst>
                              <a:gd name="T0" fmla="+- 0 10806 10770"/>
                              <a:gd name="T1" fmla="*/ T0 w 30"/>
                              <a:gd name="T2" fmla="+- 0 7023 7005"/>
                              <a:gd name="T3" fmla="*/ 7023 h 15"/>
                              <a:gd name="T4" fmla="+- 0 10806 10770"/>
                              <a:gd name="T5" fmla="*/ T4 w 30"/>
                              <a:gd name="T6" fmla="+- 0 7023 7005"/>
                              <a:gd name="T7" fmla="*/ 7023 h 15"/>
                              <a:gd name="T8" fmla="+- 0 10806 10770"/>
                              <a:gd name="T9" fmla="*/ T8 w 30"/>
                              <a:gd name="T10" fmla="+- 0 7023 7005"/>
                              <a:gd name="T11" fmla="*/ 7023 h 15"/>
                              <a:gd name="T12" fmla="+- 0 10806 10770"/>
                              <a:gd name="T13" fmla="*/ T12 w 30"/>
                              <a:gd name="T14" fmla="+- 0 7023 7005"/>
                              <a:gd name="T15" fmla="*/ 7023 h 15"/>
                              <a:gd name="T16" fmla="+- 0 10806 10770"/>
                              <a:gd name="T17" fmla="*/ T16 w 30"/>
                              <a:gd name="T18" fmla="+- 0 7023 7005"/>
                              <a:gd name="T19" fmla="*/ 7023 h 15"/>
                              <a:gd name="T20" fmla="+- 0 10806 10770"/>
                              <a:gd name="T21" fmla="*/ T20 w 30"/>
                              <a:gd name="T22" fmla="+- 0 7023 7005"/>
                              <a:gd name="T23" fmla="*/ 7023 h 15"/>
                              <a:gd name="T24" fmla="+- 0 10806 10770"/>
                              <a:gd name="T25" fmla="*/ T24 w 30"/>
                              <a:gd name="T26" fmla="+- 0 7023 7005"/>
                              <a:gd name="T27" fmla="*/ 7023 h 15"/>
                              <a:gd name="T28" fmla="+- 0 10806 10770"/>
                              <a:gd name="T29" fmla="*/ T28 w 30"/>
                              <a:gd name="T30" fmla="+- 0 7023 7005"/>
                              <a:gd name="T31" fmla="*/ 7023 h 15"/>
                              <a:gd name="T32" fmla="+- 0 10806 10770"/>
                              <a:gd name="T33" fmla="*/ T32 w 30"/>
                              <a:gd name="T34" fmla="+- 0 7023 7005"/>
                              <a:gd name="T35" fmla="*/ 7023 h 15"/>
                              <a:gd name="T36" fmla="+- 0 10806 10770"/>
                              <a:gd name="T37" fmla="*/ T36 w 30"/>
                              <a:gd name="T38" fmla="+- 0 7023 7005"/>
                              <a:gd name="T39" fmla="*/ 7023 h 15"/>
                              <a:gd name="T40" fmla="+- 0 10806 10770"/>
                              <a:gd name="T41" fmla="*/ T40 w 30"/>
                              <a:gd name="T42" fmla="+- 0 7023 7005"/>
                              <a:gd name="T43" fmla="*/ 7023 h 15"/>
                              <a:gd name="T44" fmla="+- 0 10806 10770"/>
                              <a:gd name="T45" fmla="*/ T44 w 30"/>
                              <a:gd name="T46" fmla="+- 0 7023 7005"/>
                              <a:gd name="T47" fmla="*/ 7023 h 15"/>
                              <a:gd name="T48" fmla="+- 0 10806 10770"/>
                              <a:gd name="T49" fmla="*/ T48 w 30"/>
                              <a:gd name="T50" fmla="+- 0 7023 7005"/>
                              <a:gd name="T51" fmla="*/ 7023 h 15"/>
                              <a:gd name="T52" fmla="+- 0 10806 10770"/>
                              <a:gd name="T53" fmla="*/ T52 w 30"/>
                              <a:gd name="T54" fmla="+- 0 7023 7005"/>
                              <a:gd name="T55" fmla="*/ 7023 h 15"/>
                              <a:gd name="T56" fmla="+- 0 10806 10770"/>
                              <a:gd name="T57" fmla="*/ T56 w 30"/>
                              <a:gd name="T58" fmla="+- 0 7023 7005"/>
                              <a:gd name="T59" fmla="*/ 7023 h 15"/>
                              <a:gd name="T60" fmla="+- 0 10806 10770"/>
                              <a:gd name="T61" fmla="*/ T60 w 30"/>
                              <a:gd name="T62" fmla="+- 0 7023 7005"/>
                              <a:gd name="T63" fmla="*/ 7023 h 15"/>
                              <a:gd name="T64" fmla="+- 0 10806 10770"/>
                              <a:gd name="T65" fmla="*/ T64 w 30"/>
                              <a:gd name="T66" fmla="+- 0 7023 7005"/>
                              <a:gd name="T67" fmla="*/ 7023 h 15"/>
                              <a:gd name="T68" fmla="+- 0 10806 10770"/>
                              <a:gd name="T69" fmla="*/ T68 w 30"/>
                              <a:gd name="T70" fmla="+- 0 7023 7005"/>
                              <a:gd name="T71" fmla="*/ 7023 h 15"/>
                              <a:gd name="T72" fmla="+- 0 10806 10770"/>
                              <a:gd name="T73" fmla="*/ T72 w 30"/>
                              <a:gd name="T74" fmla="+- 0 7023 7005"/>
                              <a:gd name="T75" fmla="*/ 7023 h 15"/>
                              <a:gd name="T76" fmla="+- 0 10806 10770"/>
                              <a:gd name="T77" fmla="*/ T76 w 30"/>
                              <a:gd name="T78" fmla="+- 0 7023 7005"/>
                              <a:gd name="T79" fmla="*/ 7023 h 15"/>
                              <a:gd name="T80" fmla="+- 0 10806 10770"/>
                              <a:gd name="T81" fmla="*/ T80 w 30"/>
                              <a:gd name="T82" fmla="+- 0 7023 7005"/>
                              <a:gd name="T83" fmla="*/ 7023 h 15"/>
                              <a:gd name="T84" fmla="+- 0 10806 10770"/>
                              <a:gd name="T85" fmla="*/ T84 w 30"/>
                              <a:gd name="T86" fmla="+- 0 7023 7005"/>
                              <a:gd name="T87" fmla="*/ 7023 h 15"/>
                              <a:gd name="T88" fmla="+- 0 10806 10770"/>
                              <a:gd name="T89" fmla="*/ T88 w 30"/>
                              <a:gd name="T90" fmla="+- 0 7023 7005"/>
                              <a:gd name="T91" fmla="*/ 7023 h 15"/>
                              <a:gd name="T92" fmla="+- 0 10806 10770"/>
                              <a:gd name="T93" fmla="*/ T92 w 30"/>
                              <a:gd name="T94" fmla="+- 0 7023 7005"/>
                              <a:gd name="T95" fmla="*/ 7023 h 15"/>
                              <a:gd name="T96" fmla="+- 0 10806 10770"/>
                              <a:gd name="T97" fmla="*/ T96 w 30"/>
                              <a:gd name="T98" fmla="+- 0 7024 7005"/>
                              <a:gd name="T99" fmla="*/ 7024 h 15"/>
                              <a:gd name="T100" fmla="+- 0 10806 10770"/>
                              <a:gd name="T101" fmla="*/ T100 w 30"/>
                              <a:gd name="T102" fmla="+- 0 7024 7005"/>
                              <a:gd name="T103" fmla="*/ 7024 h 15"/>
                              <a:gd name="T104" fmla="+- 0 10806 10770"/>
                              <a:gd name="T105" fmla="*/ T104 w 30"/>
                              <a:gd name="T106" fmla="+- 0 7024 7005"/>
                              <a:gd name="T107" fmla="*/ 7024 h 15"/>
                              <a:gd name="T108" fmla="+- 0 10806 10770"/>
                              <a:gd name="T109" fmla="*/ T108 w 30"/>
                              <a:gd name="T110" fmla="+- 0 7024 7005"/>
                              <a:gd name="T111" fmla="*/ 7024 h 15"/>
                              <a:gd name="T112" fmla="+- 0 10806 10770"/>
                              <a:gd name="T113" fmla="*/ T112 w 30"/>
                              <a:gd name="T114" fmla="+- 0 7024 7005"/>
                              <a:gd name="T115" fmla="*/ 7024 h 15"/>
                              <a:gd name="T116" fmla="+- 0 10806 10770"/>
                              <a:gd name="T117" fmla="*/ T116 w 30"/>
                              <a:gd name="T118" fmla="+- 0 7024 7005"/>
                              <a:gd name="T119" fmla="*/ 7024 h 15"/>
                              <a:gd name="T120" fmla="+- 0 10806 10770"/>
                              <a:gd name="T121" fmla="*/ T120 w 30"/>
                              <a:gd name="T122" fmla="+- 0 7024 7005"/>
                              <a:gd name="T123" fmla="*/ 7024 h 15"/>
                              <a:gd name="T124" fmla="+- 0 10806 10770"/>
                              <a:gd name="T125" fmla="*/ T124 w 30"/>
                              <a:gd name="T126" fmla="+- 0 7024 7005"/>
                              <a:gd name="T127" fmla="*/ 7024 h 15"/>
                              <a:gd name="T128" fmla="+- 0 10806 10770"/>
                              <a:gd name="T129" fmla="*/ T128 w 30"/>
                              <a:gd name="T130" fmla="+- 0 7024 7005"/>
                              <a:gd name="T131" fmla="*/ 7024 h 15"/>
                              <a:gd name="T132" fmla="+- 0 10806 10770"/>
                              <a:gd name="T133" fmla="*/ T132 w 30"/>
                              <a:gd name="T134" fmla="+- 0 7025 7005"/>
                              <a:gd name="T135" fmla="*/ 7025 h 15"/>
                              <a:gd name="T136" fmla="+- 0 10806 10770"/>
                              <a:gd name="T137" fmla="*/ T136 w 30"/>
                              <a:gd name="T138" fmla="+- 0 7025 7005"/>
                              <a:gd name="T139" fmla="*/ 7025 h 15"/>
                              <a:gd name="T140" fmla="+- 0 10806 10770"/>
                              <a:gd name="T141" fmla="*/ T140 w 30"/>
                              <a:gd name="T142" fmla="+- 0 7025 7005"/>
                              <a:gd name="T143" fmla="*/ 7025 h 15"/>
                              <a:gd name="T144" fmla="+- 0 10806 10770"/>
                              <a:gd name="T145" fmla="*/ T144 w 30"/>
                              <a:gd name="T146" fmla="+- 0 7025 7005"/>
                              <a:gd name="T147" fmla="*/ 7025 h 15"/>
                              <a:gd name="T148" fmla="+- 0 10806 10770"/>
                              <a:gd name="T149" fmla="*/ T148 w 30"/>
                              <a:gd name="T150" fmla="+- 0 7025 7005"/>
                              <a:gd name="T151" fmla="*/ 7025 h 15"/>
                              <a:gd name="T152" fmla="+- 0 10806 10770"/>
                              <a:gd name="T153" fmla="*/ T152 w 30"/>
                              <a:gd name="T154" fmla="+- 0 7025 7005"/>
                              <a:gd name="T155" fmla="*/ 7025 h 15"/>
                              <a:gd name="T156" fmla="+- 0 10806 10770"/>
                              <a:gd name="T157" fmla="*/ T156 w 30"/>
                              <a:gd name="T158" fmla="+- 0 7026 7005"/>
                              <a:gd name="T159" fmla="*/ 7026 h 15"/>
                              <a:gd name="T160" fmla="+- 0 10806 10770"/>
                              <a:gd name="T161" fmla="*/ T160 w 30"/>
                              <a:gd name="T162" fmla="+- 0 7026 7005"/>
                              <a:gd name="T163" fmla="*/ 7026 h 15"/>
                              <a:gd name="T164" fmla="+- 0 10806 10770"/>
                              <a:gd name="T165" fmla="*/ T164 w 30"/>
                              <a:gd name="T166" fmla="+- 0 7026 7005"/>
                              <a:gd name="T167" fmla="*/ 7026 h 15"/>
                              <a:gd name="T168" fmla="+- 0 10806 10770"/>
                              <a:gd name="T169" fmla="*/ T168 w 30"/>
                              <a:gd name="T170" fmla="+- 0 7026 7005"/>
                              <a:gd name="T171" fmla="*/ 7026 h 15"/>
                              <a:gd name="T172" fmla="+- 0 10806 10770"/>
                              <a:gd name="T173" fmla="*/ T172 w 30"/>
                              <a:gd name="T174" fmla="+- 0 7027 7005"/>
                              <a:gd name="T175" fmla="*/ 7027 h 15"/>
                              <a:gd name="T176" fmla="+- 0 10806 10770"/>
                              <a:gd name="T177" fmla="*/ T176 w 30"/>
                              <a:gd name="T178" fmla="+- 0 7027 7005"/>
                              <a:gd name="T179" fmla="*/ 7027 h 15"/>
                              <a:gd name="T180" fmla="+- 0 10806 10770"/>
                              <a:gd name="T181" fmla="*/ T180 w 30"/>
                              <a:gd name="T182" fmla="+- 0 7027 7005"/>
                              <a:gd name="T183" fmla="*/ 7027 h 15"/>
                              <a:gd name="T184" fmla="+- 0 10806 10770"/>
                              <a:gd name="T185" fmla="*/ T184 w 30"/>
                              <a:gd name="T186" fmla="+- 0 7027 7005"/>
                              <a:gd name="T187" fmla="*/ 7027 h 15"/>
                              <a:gd name="T188" fmla="+- 0 10806 10770"/>
                              <a:gd name="T189" fmla="*/ T188 w 30"/>
                              <a:gd name="T190" fmla="+- 0 7028 7005"/>
                              <a:gd name="T191" fmla="*/ 7028 h 15"/>
                              <a:gd name="T192" fmla="+- 0 10806 10770"/>
                              <a:gd name="T193" fmla="*/ T192 w 30"/>
                              <a:gd name="T194" fmla="+- 0 7028 7005"/>
                              <a:gd name="T195" fmla="*/ 7028 h 15"/>
                              <a:gd name="T196" fmla="+- 0 10806 10770"/>
                              <a:gd name="T197" fmla="*/ T196 w 30"/>
                              <a:gd name="T198" fmla="+- 0 7028 7005"/>
                              <a:gd name="T199" fmla="*/ 7028 h 15"/>
                              <a:gd name="T200" fmla="+- 0 10806 10770"/>
                              <a:gd name="T201" fmla="*/ T200 w 30"/>
                              <a:gd name="T202" fmla="+- 0 7029 7005"/>
                              <a:gd name="T203" fmla="*/ 7029 h 15"/>
                              <a:gd name="T204" fmla="+- 0 10806 10770"/>
                              <a:gd name="T205" fmla="*/ T204 w 30"/>
                              <a:gd name="T206" fmla="+- 0 7029 7005"/>
                              <a:gd name="T207" fmla="*/ 7029 h 15"/>
                              <a:gd name="T208" fmla="+- 0 10806 10770"/>
                              <a:gd name="T209" fmla="*/ T208 w 30"/>
                              <a:gd name="T210" fmla="+- 0 7029 7005"/>
                              <a:gd name="T211" fmla="*/ 7029 h 15"/>
                              <a:gd name="T212" fmla="+- 0 10806 10770"/>
                              <a:gd name="T213" fmla="*/ T212 w 30"/>
                              <a:gd name="T214" fmla="+- 0 7030 7005"/>
                              <a:gd name="T215" fmla="*/ 7030 h 15"/>
                              <a:gd name="T216" fmla="+- 0 10806 10770"/>
                              <a:gd name="T217" fmla="*/ T216 w 30"/>
                              <a:gd name="T218" fmla="+- 0 7030 7005"/>
                              <a:gd name="T219" fmla="*/ 7030 h 15"/>
                              <a:gd name="T220" fmla="+- 0 10806 10770"/>
                              <a:gd name="T221" fmla="*/ T220 w 30"/>
                              <a:gd name="T222" fmla="+- 0 7030 7005"/>
                              <a:gd name="T223" fmla="*/ 7030 h 15"/>
                              <a:gd name="T224" fmla="+- 0 10806 10770"/>
                              <a:gd name="T225" fmla="*/ T224 w 30"/>
                              <a:gd name="T226" fmla="+- 0 7031 7005"/>
                              <a:gd name="T227" fmla="*/ 7031 h 15"/>
                              <a:gd name="T228" fmla="+- 0 10806 10770"/>
                              <a:gd name="T229" fmla="*/ T228 w 30"/>
                              <a:gd name="T230" fmla="+- 0 7031 7005"/>
                              <a:gd name="T231" fmla="*/ 7031 h 15"/>
                              <a:gd name="T232" fmla="+- 0 10806 10770"/>
                              <a:gd name="T233" fmla="*/ T232 w 30"/>
                              <a:gd name="T234" fmla="+- 0 7032 7005"/>
                              <a:gd name="T235" fmla="*/ 7032 h 15"/>
                              <a:gd name="T236" fmla="+- 0 10806 10770"/>
                              <a:gd name="T237" fmla="*/ T236 w 30"/>
                              <a:gd name="T238" fmla="+- 0 7032 7005"/>
                              <a:gd name="T239" fmla="*/ 7032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30" h="15">
                                <a:moveTo>
                                  <a:pt x="36" y="18"/>
                                </a:moveTo>
                                <a:lnTo>
                                  <a:pt x="36" y="18"/>
                                </a:lnTo>
                                <a:lnTo>
                                  <a:pt x="36" y="19"/>
                                </a:lnTo>
                                <a:lnTo>
                                  <a:pt x="36" y="20"/>
                                </a:lnTo>
                                <a:lnTo>
                                  <a:pt x="36" y="21"/>
                                </a:lnTo>
                                <a:lnTo>
                                  <a:pt x="36" y="22"/>
                                </a:lnTo>
                                <a:lnTo>
                                  <a:pt x="36" y="23"/>
                                </a:lnTo>
                                <a:lnTo>
                                  <a:pt x="36" y="24"/>
                                </a:lnTo>
                                <a:lnTo>
                                  <a:pt x="36" y="25"/>
                                </a:lnTo>
                                <a:lnTo>
                                  <a:pt x="36" y="26"/>
                                </a:lnTo>
                                <a:lnTo>
                                  <a:pt x="36" y="27"/>
                                </a:lnTo>
                              </a:path>
                            </a:pathLst>
                          </a:custGeom>
                          <a:solidFill>
                            <a:srgbClr val="FFFFFF"/>
                          </a:solidFill>
                          <a:ln w="811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w14:anchorId="3829F239">
              <v:group id="Group 49" style="position:absolute;margin-left:538.5pt;margin-top:350.25pt;width:1.5pt;height:.75pt;z-index:251658752;mso-position-horizontal-relative:page;mso-position-vertical-relative:page" coordsize="30,15" coordorigin="10770,7005" o:spid="_x0000_s1026" w14:anchorId="77303C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">
                <v:shape id="Freeform 50" style="position:absolute;left:10770;top:7005;width:30;height:15;visibility:visible;mso-wrap-style:square;v-text-anchor:top" coordsize="30,15" o:spid="_x0000_s1027" strokeweight=".22542mm" path="m36,18r,l36,19r,1l36,21r,1l36,23r,1l36,25r,1l36,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">
                  <v:path arrowok="t" o:connecttype="custom" o:connectlocs="36,7023;36,7023;36,7023;36,7023;36,7023;36,7023;36,7023;36,7023;36,7023;36,7023;36,7023;36,7023;36,7023;36,7023;36,7023;36,7023;36,7023;36,7023;36,7023;36,7023;36,7023;36,7023;36,7023;36,7023;36,7024;36,7024;36,7024;36,7024;36,7024;36,7024;36,7024;36,7024;36,7024;36,7025;36,7025;36,7025;36,7025;36,7025;36,7025;36,7026;36,7026;36,7026;36,7026;36,7027;36,7027;36,7027;36,7027;36,7028;36,7028;36,7028;36,7029;36,7029;36,7029;36,7030;36,7030;36,7030;36,7031;36,7031;36,7032;36,7032" o:connectangles="0,0,0,0,0,0,0,0,0,0,0,0,0,0,0,0,0,0,0,0,0,0,0,0,0,0,0,0,0,0,0,0,0,0,0,0,0,0,0,0,0,0,0,0,0,0,0,0,0,0,0,0,0,0,0,0,0,0,0,0"/>
                </v:shape>
                <w10:wrap anchorx="page" anchory="page"/>
              </v:group>
            </w:pict>
          </mc:Fallback>
        </mc:AlternateContent>
      </w:r>
      <w:r w:rsidR="00006A1A" w:rsidRPr="00314095">
        <w:rPr>
          <w:rFonts w:asciiTheme="majorHAnsi" w:hAnsiTheme="majorHAnsi"/>
          <w:noProof/>
          <w:sz w:val="22"/>
          <w:szCs w:val="22"/>
          <w:lang w:val="en-CA"/>
        </w:rPr>
        <mc:AlternateContent>
          <mc:Choice Requires="wpg">
            <w:drawing>
              <wp:anchor distT="0" distB="0" distL="114300" distR="114300" simplePos="0" relativeHeight="251660800" behindDoc="0" locked="0" layoutInCell="1" allowOverlap="1" wp14:anchorId="11B2E6B9" wp14:editId="129FD353">
                <wp:simplePos x="0" y="0"/>
                <wp:positionH relativeFrom="page">
                  <wp:posOffset>1162050</wp:posOffset>
                </wp:positionH>
                <wp:positionV relativeFrom="page">
                  <wp:posOffset>5934075</wp:posOffset>
                </wp:positionV>
                <wp:extent cx="19050" cy="9525"/>
                <wp:effectExtent l="0" t="0" r="9525" b="19050"/>
                <wp:wrapNone/>
                <wp:docPr id="7"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 cy="9525"/>
                          <a:chOff x="1830" y="9345"/>
                          <a:chExt cx="30" cy="15"/>
                        </a:xfrm>
                      </wpg:grpSpPr>
                      <wps:wsp>
                        <wps:cNvPr id="8" name="Freeform 46"/>
                        <wps:cNvSpPr>
                          <a:spLocks/>
                        </wps:cNvSpPr>
                        <wps:spPr bwMode="auto">
                          <a:xfrm>
                            <a:off x="1830" y="9345"/>
                            <a:ext cx="30" cy="15"/>
                          </a:xfrm>
                          <a:custGeom>
                            <a:avLst/>
                            <a:gdLst>
                              <a:gd name="T0" fmla="+- 0 1865 1830"/>
                              <a:gd name="T1" fmla="*/ T0 w 30"/>
                              <a:gd name="T2" fmla="+- 0 9363 9345"/>
                              <a:gd name="T3" fmla="*/ 9363 h 15"/>
                              <a:gd name="T4" fmla="+- 0 1865 1830"/>
                              <a:gd name="T5" fmla="*/ T4 w 30"/>
                              <a:gd name="T6" fmla="+- 0 9363 9345"/>
                              <a:gd name="T7" fmla="*/ 9363 h 15"/>
                              <a:gd name="T8" fmla="+- 0 1865 1830"/>
                              <a:gd name="T9" fmla="*/ T8 w 30"/>
                              <a:gd name="T10" fmla="+- 0 9363 9345"/>
                              <a:gd name="T11" fmla="*/ 9363 h 15"/>
                              <a:gd name="T12" fmla="+- 0 1865 1830"/>
                              <a:gd name="T13" fmla="*/ T12 w 30"/>
                              <a:gd name="T14" fmla="+- 0 9363 9345"/>
                              <a:gd name="T15" fmla="*/ 9363 h 15"/>
                              <a:gd name="T16" fmla="+- 0 1865 1830"/>
                              <a:gd name="T17" fmla="*/ T16 w 30"/>
                              <a:gd name="T18" fmla="+- 0 9363 9345"/>
                              <a:gd name="T19" fmla="*/ 9363 h 15"/>
                              <a:gd name="T20" fmla="+- 0 1865 1830"/>
                              <a:gd name="T21" fmla="*/ T20 w 30"/>
                              <a:gd name="T22" fmla="+- 0 9363 9345"/>
                              <a:gd name="T23" fmla="*/ 9363 h 15"/>
                              <a:gd name="T24" fmla="+- 0 1865 1830"/>
                              <a:gd name="T25" fmla="*/ T24 w 30"/>
                              <a:gd name="T26" fmla="+- 0 9363 9345"/>
                              <a:gd name="T27" fmla="*/ 9363 h 15"/>
                              <a:gd name="T28" fmla="+- 0 1865 1830"/>
                              <a:gd name="T29" fmla="*/ T28 w 30"/>
                              <a:gd name="T30" fmla="+- 0 9363 9345"/>
                              <a:gd name="T31" fmla="*/ 9363 h 15"/>
                              <a:gd name="T32" fmla="+- 0 1865 1830"/>
                              <a:gd name="T33" fmla="*/ T32 w 30"/>
                              <a:gd name="T34" fmla="+- 0 9363 9345"/>
                              <a:gd name="T35" fmla="*/ 9363 h 15"/>
                              <a:gd name="T36" fmla="+- 0 1865 1830"/>
                              <a:gd name="T37" fmla="*/ T36 w 30"/>
                              <a:gd name="T38" fmla="+- 0 9363 9345"/>
                              <a:gd name="T39" fmla="*/ 9363 h 15"/>
                              <a:gd name="T40" fmla="+- 0 1865 1830"/>
                              <a:gd name="T41" fmla="*/ T40 w 30"/>
                              <a:gd name="T42" fmla="+- 0 9363 9345"/>
                              <a:gd name="T43" fmla="*/ 9363 h 15"/>
                              <a:gd name="T44" fmla="+- 0 1865 1830"/>
                              <a:gd name="T45" fmla="*/ T44 w 30"/>
                              <a:gd name="T46" fmla="+- 0 9363 9345"/>
                              <a:gd name="T47" fmla="*/ 9363 h 15"/>
                              <a:gd name="T48" fmla="+- 0 1865 1830"/>
                              <a:gd name="T49" fmla="*/ T48 w 30"/>
                              <a:gd name="T50" fmla="+- 0 9363 9345"/>
                              <a:gd name="T51" fmla="*/ 9363 h 15"/>
                              <a:gd name="T52" fmla="+- 0 1865 1830"/>
                              <a:gd name="T53" fmla="*/ T52 w 30"/>
                              <a:gd name="T54" fmla="+- 0 9363 9345"/>
                              <a:gd name="T55" fmla="*/ 9363 h 15"/>
                              <a:gd name="T56" fmla="+- 0 1865 1830"/>
                              <a:gd name="T57" fmla="*/ T56 w 30"/>
                              <a:gd name="T58" fmla="+- 0 9363 9345"/>
                              <a:gd name="T59" fmla="*/ 9363 h 15"/>
                              <a:gd name="T60" fmla="+- 0 1865 1830"/>
                              <a:gd name="T61" fmla="*/ T60 w 30"/>
                              <a:gd name="T62" fmla="+- 0 9363 9345"/>
                              <a:gd name="T63" fmla="*/ 9363 h 15"/>
                              <a:gd name="T64" fmla="+- 0 1865 1830"/>
                              <a:gd name="T65" fmla="*/ T64 w 30"/>
                              <a:gd name="T66" fmla="+- 0 9363 9345"/>
                              <a:gd name="T67" fmla="*/ 9363 h 15"/>
                              <a:gd name="T68" fmla="+- 0 1865 1830"/>
                              <a:gd name="T69" fmla="*/ T68 w 30"/>
                              <a:gd name="T70" fmla="+- 0 9364 9345"/>
                              <a:gd name="T71" fmla="*/ 9364 h 15"/>
                              <a:gd name="T72" fmla="+- 0 1865 1830"/>
                              <a:gd name="T73" fmla="*/ T72 w 30"/>
                              <a:gd name="T74" fmla="+- 0 9364 9345"/>
                              <a:gd name="T75" fmla="*/ 9364 h 15"/>
                              <a:gd name="T76" fmla="+- 0 1865 1830"/>
                              <a:gd name="T77" fmla="*/ T76 w 30"/>
                              <a:gd name="T78" fmla="+- 0 9364 9345"/>
                              <a:gd name="T79" fmla="*/ 9364 h 15"/>
                              <a:gd name="T80" fmla="+- 0 1865 1830"/>
                              <a:gd name="T81" fmla="*/ T80 w 30"/>
                              <a:gd name="T82" fmla="+- 0 9364 9345"/>
                              <a:gd name="T83" fmla="*/ 9364 h 15"/>
                              <a:gd name="T84" fmla="+- 0 1865 1830"/>
                              <a:gd name="T85" fmla="*/ T84 w 30"/>
                              <a:gd name="T86" fmla="+- 0 9364 9345"/>
                              <a:gd name="T87" fmla="*/ 9364 h 15"/>
                              <a:gd name="T88" fmla="+- 0 1865 1830"/>
                              <a:gd name="T89" fmla="*/ T88 w 30"/>
                              <a:gd name="T90" fmla="+- 0 9364 9345"/>
                              <a:gd name="T91" fmla="*/ 9364 h 15"/>
                              <a:gd name="T92" fmla="+- 0 1865 1830"/>
                              <a:gd name="T93" fmla="*/ T92 w 30"/>
                              <a:gd name="T94" fmla="+- 0 9364 9345"/>
                              <a:gd name="T95" fmla="*/ 9364 h 15"/>
                              <a:gd name="T96" fmla="+- 0 1865 1830"/>
                              <a:gd name="T97" fmla="*/ T96 w 30"/>
                              <a:gd name="T98" fmla="+- 0 9364 9345"/>
                              <a:gd name="T99" fmla="*/ 9364 h 15"/>
                              <a:gd name="T100" fmla="+- 0 1865 1830"/>
                              <a:gd name="T101" fmla="*/ T100 w 30"/>
                              <a:gd name="T102" fmla="+- 0 9364 9345"/>
                              <a:gd name="T103" fmla="*/ 9364 h 15"/>
                              <a:gd name="T104" fmla="+- 0 1865 1830"/>
                              <a:gd name="T105" fmla="*/ T104 w 30"/>
                              <a:gd name="T106" fmla="+- 0 9364 9345"/>
                              <a:gd name="T107" fmla="*/ 9364 h 15"/>
                              <a:gd name="T108" fmla="+- 0 1865 1830"/>
                              <a:gd name="T109" fmla="*/ T108 w 30"/>
                              <a:gd name="T110" fmla="+- 0 9364 9345"/>
                              <a:gd name="T111" fmla="*/ 9364 h 15"/>
                              <a:gd name="T112" fmla="+- 0 1865 1830"/>
                              <a:gd name="T113" fmla="*/ T112 w 30"/>
                              <a:gd name="T114" fmla="+- 0 9364 9345"/>
                              <a:gd name="T115" fmla="*/ 9364 h 15"/>
                              <a:gd name="T116" fmla="+- 0 1865 1830"/>
                              <a:gd name="T117" fmla="*/ T116 w 30"/>
                              <a:gd name="T118" fmla="+- 0 9364 9345"/>
                              <a:gd name="T119" fmla="*/ 9364 h 15"/>
                              <a:gd name="T120" fmla="+- 0 1865 1830"/>
                              <a:gd name="T121" fmla="*/ T120 w 30"/>
                              <a:gd name="T122" fmla="+- 0 9365 9345"/>
                              <a:gd name="T123" fmla="*/ 9365 h 15"/>
                              <a:gd name="T124" fmla="+- 0 1865 1830"/>
                              <a:gd name="T125" fmla="*/ T124 w 30"/>
                              <a:gd name="T126" fmla="+- 0 9365 9345"/>
                              <a:gd name="T127" fmla="*/ 9365 h 15"/>
                              <a:gd name="T128" fmla="+- 0 1865 1830"/>
                              <a:gd name="T129" fmla="*/ T128 w 30"/>
                              <a:gd name="T130" fmla="+- 0 9365 9345"/>
                              <a:gd name="T131" fmla="*/ 9365 h 15"/>
                              <a:gd name="T132" fmla="+- 0 1865 1830"/>
                              <a:gd name="T133" fmla="*/ T132 w 30"/>
                              <a:gd name="T134" fmla="+- 0 9365 9345"/>
                              <a:gd name="T135" fmla="*/ 9365 h 15"/>
                              <a:gd name="T136" fmla="+- 0 1865 1830"/>
                              <a:gd name="T137" fmla="*/ T136 w 30"/>
                              <a:gd name="T138" fmla="+- 0 9365 9345"/>
                              <a:gd name="T139" fmla="*/ 9365 h 15"/>
                              <a:gd name="T140" fmla="+- 0 1865 1830"/>
                              <a:gd name="T141" fmla="*/ T140 w 30"/>
                              <a:gd name="T142" fmla="+- 0 9365 9345"/>
                              <a:gd name="T143" fmla="*/ 9365 h 15"/>
                              <a:gd name="T144" fmla="+- 0 1865 1830"/>
                              <a:gd name="T145" fmla="*/ T144 w 30"/>
                              <a:gd name="T146" fmla="+- 0 9365 9345"/>
                              <a:gd name="T147" fmla="*/ 9365 h 15"/>
                              <a:gd name="T148" fmla="+- 0 1865 1830"/>
                              <a:gd name="T149" fmla="*/ T148 w 30"/>
                              <a:gd name="T150" fmla="+- 0 9366 9345"/>
                              <a:gd name="T151" fmla="*/ 9366 h 15"/>
                              <a:gd name="T152" fmla="+- 0 1865 1830"/>
                              <a:gd name="T153" fmla="*/ T152 w 30"/>
                              <a:gd name="T154" fmla="+- 0 9366 9345"/>
                              <a:gd name="T155" fmla="*/ 9366 h 15"/>
                              <a:gd name="T156" fmla="+- 0 1865 1830"/>
                              <a:gd name="T157" fmla="*/ T156 w 30"/>
                              <a:gd name="T158" fmla="+- 0 9366 9345"/>
                              <a:gd name="T159" fmla="*/ 9366 h 15"/>
                              <a:gd name="T160" fmla="+- 0 1865 1830"/>
                              <a:gd name="T161" fmla="*/ T160 w 30"/>
                              <a:gd name="T162" fmla="+- 0 9366 9345"/>
                              <a:gd name="T163" fmla="*/ 9366 h 15"/>
                              <a:gd name="T164" fmla="+- 0 1865 1830"/>
                              <a:gd name="T165" fmla="*/ T164 w 30"/>
                              <a:gd name="T166" fmla="+- 0 9366 9345"/>
                              <a:gd name="T167" fmla="*/ 9366 h 15"/>
                              <a:gd name="T168" fmla="+- 0 1865 1830"/>
                              <a:gd name="T169" fmla="*/ T168 w 30"/>
                              <a:gd name="T170" fmla="+- 0 9367 9345"/>
                              <a:gd name="T171" fmla="*/ 9367 h 15"/>
                              <a:gd name="T172" fmla="+- 0 1865 1830"/>
                              <a:gd name="T173" fmla="*/ T172 w 30"/>
                              <a:gd name="T174" fmla="+- 0 9367 9345"/>
                              <a:gd name="T175" fmla="*/ 9367 h 15"/>
                              <a:gd name="T176" fmla="+- 0 1865 1830"/>
                              <a:gd name="T177" fmla="*/ T176 w 30"/>
                              <a:gd name="T178" fmla="+- 0 9367 9345"/>
                              <a:gd name="T179" fmla="*/ 9367 h 15"/>
                              <a:gd name="T180" fmla="+- 0 1865 1830"/>
                              <a:gd name="T181" fmla="*/ T180 w 30"/>
                              <a:gd name="T182" fmla="+- 0 9367 9345"/>
                              <a:gd name="T183" fmla="*/ 9367 h 15"/>
                              <a:gd name="T184" fmla="+- 0 1865 1830"/>
                              <a:gd name="T185" fmla="*/ T184 w 30"/>
                              <a:gd name="T186" fmla="+- 0 9368 9345"/>
                              <a:gd name="T187" fmla="*/ 9368 h 15"/>
                              <a:gd name="T188" fmla="+- 0 1865 1830"/>
                              <a:gd name="T189" fmla="*/ T188 w 30"/>
                              <a:gd name="T190" fmla="+- 0 9368 9345"/>
                              <a:gd name="T191" fmla="*/ 9368 h 15"/>
                              <a:gd name="T192" fmla="+- 0 1865 1830"/>
                              <a:gd name="T193" fmla="*/ T192 w 30"/>
                              <a:gd name="T194" fmla="+- 0 9368 9345"/>
                              <a:gd name="T195" fmla="*/ 9368 h 15"/>
                              <a:gd name="T196" fmla="+- 0 1865 1830"/>
                              <a:gd name="T197" fmla="*/ T196 w 30"/>
                              <a:gd name="T198" fmla="+- 0 9369 9345"/>
                              <a:gd name="T199" fmla="*/ 9369 h 15"/>
                              <a:gd name="T200" fmla="+- 0 1865 1830"/>
                              <a:gd name="T201" fmla="*/ T200 w 30"/>
                              <a:gd name="T202" fmla="+- 0 9369 9345"/>
                              <a:gd name="T203" fmla="*/ 9369 h 15"/>
                              <a:gd name="T204" fmla="+- 0 1865 1830"/>
                              <a:gd name="T205" fmla="*/ T204 w 30"/>
                              <a:gd name="T206" fmla="+- 0 9369 9345"/>
                              <a:gd name="T207" fmla="*/ 9369 h 15"/>
                              <a:gd name="T208" fmla="+- 0 1865 1830"/>
                              <a:gd name="T209" fmla="*/ T208 w 30"/>
                              <a:gd name="T210" fmla="+- 0 9370 9345"/>
                              <a:gd name="T211" fmla="*/ 9370 h 15"/>
                              <a:gd name="T212" fmla="+- 0 1865 1830"/>
                              <a:gd name="T213" fmla="*/ T212 w 30"/>
                              <a:gd name="T214" fmla="+- 0 9370 9345"/>
                              <a:gd name="T215" fmla="*/ 9370 h 15"/>
                              <a:gd name="T216" fmla="+- 0 1865 1830"/>
                              <a:gd name="T217" fmla="*/ T216 w 30"/>
                              <a:gd name="T218" fmla="+- 0 9370 9345"/>
                              <a:gd name="T219" fmla="*/ 9370 h 15"/>
                              <a:gd name="T220" fmla="+- 0 1865 1830"/>
                              <a:gd name="T221" fmla="*/ T220 w 30"/>
                              <a:gd name="T222" fmla="+- 0 9371 9345"/>
                              <a:gd name="T223" fmla="*/ 9371 h 15"/>
                              <a:gd name="T224" fmla="+- 0 1865 1830"/>
                              <a:gd name="T225" fmla="*/ T224 w 30"/>
                              <a:gd name="T226" fmla="+- 0 9371 9345"/>
                              <a:gd name="T227" fmla="*/ 9371 h 15"/>
                              <a:gd name="T228" fmla="+- 0 1865 1830"/>
                              <a:gd name="T229" fmla="*/ T228 w 30"/>
                              <a:gd name="T230" fmla="+- 0 9372 9345"/>
                              <a:gd name="T231" fmla="*/ 9372 h 15"/>
                              <a:gd name="T232" fmla="+- 0 1865 1830"/>
                              <a:gd name="T233" fmla="*/ T232 w 30"/>
                              <a:gd name="T234" fmla="+- 0 9372 9345"/>
                              <a:gd name="T235" fmla="*/ 9372 h 15"/>
                              <a:gd name="T236" fmla="+- 0 1865 1830"/>
                              <a:gd name="T237" fmla="*/ T236 w 30"/>
                              <a:gd name="T238" fmla="+- 0 9373 9345"/>
                              <a:gd name="T239" fmla="*/ 9373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30" h="15">
                                <a:moveTo>
                                  <a:pt x="35" y="18"/>
                                </a:moveTo>
                                <a:lnTo>
                                  <a:pt x="35" y="18"/>
                                </a:lnTo>
                                <a:lnTo>
                                  <a:pt x="35" y="19"/>
                                </a:lnTo>
                                <a:lnTo>
                                  <a:pt x="35" y="20"/>
                                </a:lnTo>
                                <a:lnTo>
                                  <a:pt x="35" y="21"/>
                                </a:lnTo>
                                <a:lnTo>
                                  <a:pt x="35" y="22"/>
                                </a:lnTo>
                                <a:lnTo>
                                  <a:pt x="35" y="23"/>
                                </a:lnTo>
                                <a:lnTo>
                                  <a:pt x="35" y="24"/>
                                </a:lnTo>
                                <a:lnTo>
                                  <a:pt x="35" y="25"/>
                                </a:lnTo>
                                <a:lnTo>
                                  <a:pt x="35" y="26"/>
                                </a:lnTo>
                                <a:lnTo>
                                  <a:pt x="35" y="27"/>
                                </a:lnTo>
                                <a:lnTo>
                                  <a:pt x="35" y="28"/>
                                </a:lnTo>
                              </a:path>
                            </a:pathLst>
                          </a:custGeom>
                          <a:solidFill>
                            <a:srgbClr val="FFFFFF"/>
                          </a:solidFill>
                          <a:ln w="8128">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w14:anchorId="562374F7">
              <v:group id="Group 45" style="position:absolute;margin-left:91.5pt;margin-top:467.25pt;width:1.5pt;height:.75pt;z-index:251660800;mso-position-horizontal-relative:page;mso-position-vertical-relative:page" coordsize="30,15" coordorigin="1830,9345" o:spid="_x0000_s1026" w14:anchorId="38E1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">
                <v:shape id="Freeform 46" style="position:absolute;left:1830;top:9345;width:30;height:15;visibility:visible;mso-wrap-style:square;v-text-anchor:top" coordsize="30,15" o:spid="_x0000_s1027" strokeweight=".64pt" path="m35,18r,l35,19r,1l35,21r,1l35,23r,1l35,25r,1l35,27r,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">
                  <v:path arrowok="t" o:connecttype="custom" o:connectlocs="35,9363;35,9363;35,9363;35,9363;35,9363;35,9363;35,9363;35,9363;35,9363;35,9363;35,9363;35,9363;35,9363;35,9363;35,9363;35,9363;35,9363;35,9364;35,9364;35,9364;35,9364;35,9364;35,9364;35,9364;35,9364;35,9364;35,9364;35,9364;35,9364;35,9364;35,9365;35,9365;35,9365;35,9365;35,9365;35,9365;35,9365;35,9366;35,9366;35,9366;35,9366;35,9366;35,9367;35,9367;35,9367;35,9367;35,9368;35,9368;35,9368;35,9369;35,9369;35,9369;35,9370;35,9370;35,9370;35,9371;35,9371;35,9372;35,9372;35,9373" o:connectangles="0,0,0,0,0,0,0,0,0,0,0,0,0,0,0,0,0,0,0,0,0,0,0,0,0,0,0,0,0,0,0,0,0,0,0,0,0,0,0,0,0,0,0,0,0,0,0,0,0,0,0,0,0,0,0,0,0,0,0,0"/>
                </v:shape>
                <w10:wrap anchorx="page" anchory="page"/>
              </v:group>
            </w:pict>
          </mc:Fallback>
        </mc:AlternateContent>
      </w:r>
      <w:r w:rsidR="00006A1A" w:rsidRPr="00314095">
        <w:rPr>
          <w:rFonts w:asciiTheme="majorHAnsi" w:hAnsiTheme="majorHAnsi"/>
          <w:noProof/>
          <w:sz w:val="22"/>
          <w:szCs w:val="22"/>
          <w:lang w:val="en-CA"/>
        </w:rPr>
        <mc:AlternateContent>
          <mc:Choice Requires="wpg">
            <w:drawing>
              <wp:anchor distT="0" distB="0" distL="114300" distR="114300" simplePos="0" relativeHeight="251661824" behindDoc="0" locked="0" layoutInCell="1" allowOverlap="1" wp14:anchorId="174A0267" wp14:editId="45E79456">
                <wp:simplePos x="0" y="0"/>
                <wp:positionH relativeFrom="page">
                  <wp:posOffset>1162050</wp:posOffset>
                </wp:positionH>
                <wp:positionV relativeFrom="page">
                  <wp:posOffset>5934075</wp:posOffset>
                </wp:positionV>
                <wp:extent cx="19050" cy="9525"/>
                <wp:effectExtent l="0" t="0" r="9525" b="19050"/>
                <wp:wrapNone/>
                <wp:docPr id="5"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 cy="9525"/>
                          <a:chOff x="1830" y="9345"/>
                          <a:chExt cx="30" cy="15"/>
                        </a:xfrm>
                      </wpg:grpSpPr>
                      <wps:wsp>
                        <wps:cNvPr id="6" name="Freeform 44"/>
                        <wps:cNvSpPr>
                          <a:spLocks/>
                        </wps:cNvSpPr>
                        <wps:spPr bwMode="auto">
                          <a:xfrm>
                            <a:off x="1830" y="9345"/>
                            <a:ext cx="30" cy="15"/>
                          </a:xfrm>
                          <a:custGeom>
                            <a:avLst/>
                            <a:gdLst>
                              <a:gd name="T0" fmla="+- 0 1865 1830"/>
                              <a:gd name="T1" fmla="*/ T0 w 30"/>
                              <a:gd name="T2" fmla="+- 0 9363 9345"/>
                              <a:gd name="T3" fmla="*/ 9363 h 15"/>
                              <a:gd name="T4" fmla="+- 0 1865 1830"/>
                              <a:gd name="T5" fmla="*/ T4 w 30"/>
                              <a:gd name="T6" fmla="+- 0 9363 9345"/>
                              <a:gd name="T7" fmla="*/ 9363 h 15"/>
                              <a:gd name="T8" fmla="+- 0 1865 1830"/>
                              <a:gd name="T9" fmla="*/ T8 w 30"/>
                              <a:gd name="T10" fmla="+- 0 9363 9345"/>
                              <a:gd name="T11" fmla="*/ 9363 h 15"/>
                              <a:gd name="T12" fmla="+- 0 1865 1830"/>
                              <a:gd name="T13" fmla="*/ T12 w 30"/>
                              <a:gd name="T14" fmla="+- 0 9363 9345"/>
                              <a:gd name="T15" fmla="*/ 9363 h 15"/>
                              <a:gd name="T16" fmla="+- 0 1865 1830"/>
                              <a:gd name="T17" fmla="*/ T16 w 30"/>
                              <a:gd name="T18" fmla="+- 0 9363 9345"/>
                              <a:gd name="T19" fmla="*/ 9363 h 15"/>
                              <a:gd name="T20" fmla="+- 0 1865 1830"/>
                              <a:gd name="T21" fmla="*/ T20 w 30"/>
                              <a:gd name="T22" fmla="+- 0 9363 9345"/>
                              <a:gd name="T23" fmla="*/ 9363 h 15"/>
                              <a:gd name="T24" fmla="+- 0 1865 1830"/>
                              <a:gd name="T25" fmla="*/ T24 w 30"/>
                              <a:gd name="T26" fmla="+- 0 9363 9345"/>
                              <a:gd name="T27" fmla="*/ 9363 h 15"/>
                              <a:gd name="T28" fmla="+- 0 1865 1830"/>
                              <a:gd name="T29" fmla="*/ T28 w 30"/>
                              <a:gd name="T30" fmla="+- 0 9363 9345"/>
                              <a:gd name="T31" fmla="*/ 9363 h 15"/>
                              <a:gd name="T32" fmla="+- 0 1865 1830"/>
                              <a:gd name="T33" fmla="*/ T32 w 30"/>
                              <a:gd name="T34" fmla="+- 0 9363 9345"/>
                              <a:gd name="T35" fmla="*/ 9363 h 15"/>
                              <a:gd name="T36" fmla="+- 0 1865 1830"/>
                              <a:gd name="T37" fmla="*/ T36 w 30"/>
                              <a:gd name="T38" fmla="+- 0 9363 9345"/>
                              <a:gd name="T39" fmla="*/ 9363 h 15"/>
                              <a:gd name="T40" fmla="+- 0 1865 1830"/>
                              <a:gd name="T41" fmla="*/ T40 w 30"/>
                              <a:gd name="T42" fmla="+- 0 9363 9345"/>
                              <a:gd name="T43" fmla="*/ 9363 h 15"/>
                              <a:gd name="T44" fmla="+- 0 1865 1830"/>
                              <a:gd name="T45" fmla="*/ T44 w 30"/>
                              <a:gd name="T46" fmla="+- 0 9363 9345"/>
                              <a:gd name="T47" fmla="*/ 9363 h 15"/>
                              <a:gd name="T48" fmla="+- 0 1865 1830"/>
                              <a:gd name="T49" fmla="*/ T48 w 30"/>
                              <a:gd name="T50" fmla="+- 0 9363 9345"/>
                              <a:gd name="T51" fmla="*/ 9363 h 15"/>
                              <a:gd name="T52" fmla="+- 0 1865 1830"/>
                              <a:gd name="T53" fmla="*/ T52 w 30"/>
                              <a:gd name="T54" fmla="+- 0 9363 9345"/>
                              <a:gd name="T55" fmla="*/ 9363 h 15"/>
                              <a:gd name="T56" fmla="+- 0 1865 1830"/>
                              <a:gd name="T57" fmla="*/ T56 w 30"/>
                              <a:gd name="T58" fmla="+- 0 9363 9345"/>
                              <a:gd name="T59" fmla="*/ 9363 h 15"/>
                              <a:gd name="T60" fmla="+- 0 1865 1830"/>
                              <a:gd name="T61" fmla="*/ T60 w 30"/>
                              <a:gd name="T62" fmla="+- 0 9363 9345"/>
                              <a:gd name="T63" fmla="*/ 9363 h 15"/>
                              <a:gd name="T64" fmla="+- 0 1865 1830"/>
                              <a:gd name="T65" fmla="*/ T64 w 30"/>
                              <a:gd name="T66" fmla="+- 0 9363 9345"/>
                              <a:gd name="T67" fmla="*/ 9363 h 15"/>
                              <a:gd name="T68" fmla="+- 0 1865 1830"/>
                              <a:gd name="T69" fmla="*/ T68 w 30"/>
                              <a:gd name="T70" fmla="+- 0 9364 9345"/>
                              <a:gd name="T71" fmla="*/ 9364 h 15"/>
                              <a:gd name="T72" fmla="+- 0 1865 1830"/>
                              <a:gd name="T73" fmla="*/ T72 w 30"/>
                              <a:gd name="T74" fmla="+- 0 9364 9345"/>
                              <a:gd name="T75" fmla="*/ 9364 h 15"/>
                              <a:gd name="T76" fmla="+- 0 1865 1830"/>
                              <a:gd name="T77" fmla="*/ T76 w 30"/>
                              <a:gd name="T78" fmla="+- 0 9364 9345"/>
                              <a:gd name="T79" fmla="*/ 9364 h 15"/>
                              <a:gd name="T80" fmla="+- 0 1865 1830"/>
                              <a:gd name="T81" fmla="*/ T80 w 30"/>
                              <a:gd name="T82" fmla="+- 0 9364 9345"/>
                              <a:gd name="T83" fmla="*/ 9364 h 15"/>
                              <a:gd name="T84" fmla="+- 0 1865 1830"/>
                              <a:gd name="T85" fmla="*/ T84 w 30"/>
                              <a:gd name="T86" fmla="+- 0 9364 9345"/>
                              <a:gd name="T87" fmla="*/ 9364 h 15"/>
                              <a:gd name="T88" fmla="+- 0 1865 1830"/>
                              <a:gd name="T89" fmla="*/ T88 w 30"/>
                              <a:gd name="T90" fmla="+- 0 9364 9345"/>
                              <a:gd name="T91" fmla="*/ 9364 h 15"/>
                              <a:gd name="T92" fmla="+- 0 1865 1830"/>
                              <a:gd name="T93" fmla="*/ T92 w 30"/>
                              <a:gd name="T94" fmla="+- 0 9364 9345"/>
                              <a:gd name="T95" fmla="*/ 9364 h 15"/>
                              <a:gd name="T96" fmla="+- 0 1865 1830"/>
                              <a:gd name="T97" fmla="*/ T96 w 30"/>
                              <a:gd name="T98" fmla="+- 0 9364 9345"/>
                              <a:gd name="T99" fmla="*/ 9364 h 15"/>
                              <a:gd name="T100" fmla="+- 0 1865 1830"/>
                              <a:gd name="T101" fmla="*/ T100 w 30"/>
                              <a:gd name="T102" fmla="+- 0 9364 9345"/>
                              <a:gd name="T103" fmla="*/ 9364 h 15"/>
                              <a:gd name="T104" fmla="+- 0 1865 1830"/>
                              <a:gd name="T105" fmla="*/ T104 w 30"/>
                              <a:gd name="T106" fmla="+- 0 9364 9345"/>
                              <a:gd name="T107" fmla="*/ 9364 h 15"/>
                              <a:gd name="T108" fmla="+- 0 1865 1830"/>
                              <a:gd name="T109" fmla="*/ T108 w 30"/>
                              <a:gd name="T110" fmla="+- 0 9364 9345"/>
                              <a:gd name="T111" fmla="*/ 9364 h 15"/>
                              <a:gd name="T112" fmla="+- 0 1865 1830"/>
                              <a:gd name="T113" fmla="*/ T112 w 30"/>
                              <a:gd name="T114" fmla="+- 0 9364 9345"/>
                              <a:gd name="T115" fmla="*/ 9364 h 15"/>
                              <a:gd name="T116" fmla="+- 0 1865 1830"/>
                              <a:gd name="T117" fmla="*/ T116 w 30"/>
                              <a:gd name="T118" fmla="+- 0 9364 9345"/>
                              <a:gd name="T119" fmla="*/ 9364 h 15"/>
                              <a:gd name="T120" fmla="+- 0 1865 1830"/>
                              <a:gd name="T121" fmla="*/ T120 w 30"/>
                              <a:gd name="T122" fmla="+- 0 9365 9345"/>
                              <a:gd name="T123" fmla="*/ 9365 h 15"/>
                              <a:gd name="T124" fmla="+- 0 1865 1830"/>
                              <a:gd name="T125" fmla="*/ T124 w 30"/>
                              <a:gd name="T126" fmla="+- 0 9365 9345"/>
                              <a:gd name="T127" fmla="*/ 9365 h 15"/>
                              <a:gd name="T128" fmla="+- 0 1865 1830"/>
                              <a:gd name="T129" fmla="*/ T128 w 30"/>
                              <a:gd name="T130" fmla="+- 0 9365 9345"/>
                              <a:gd name="T131" fmla="*/ 9365 h 15"/>
                              <a:gd name="T132" fmla="+- 0 1865 1830"/>
                              <a:gd name="T133" fmla="*/ T132 w 30"/>
                              <a:gd name="T134" fmla="+- 0 9365 9345"/>
                              <a:gd name="T135" fmla="*/ 9365 h 15"/>
                              <a:gd name="T136" fmla="+- 0 1865 1830"/>
                              <a:gd name="T137" fmla="*/ T136 w 30"/>
                              <a:gd name="T138" fmla="+- 0 9365 9345"/>
                              <a:gd name="T139" fmla="*/ 9365 h 15"/>
                              <a:gd name="T140" fmla="+- 0 1865 1830"/>
                              <a:gd name="T141" fmla="*/ T140 w 30"/>
                              <a:gd name="T142" fmla="+- 0 9365 9345"/>
                              <a:gd name="T143" fmla="*/ 9365 h 15"/>
                              <a:gd name="T144" fmla="+- 0 1865 1830"/>
                              <a:gd name="T145" fmla="*/ T144 w 30"/>
                              <a:gd name="T146" fmla="+- 0 9365 9345"/>
                              <a:gd name="T147" fmla="*/ 9365 h 15"/>
                              <a:gd name="T148" fmla="+- 0 1865 1830"/>
                              <a:gd name="T149" fmla="*/ T148 w 30"/>
                              <a:gd name="T150" fmla="+- 0 9366 9345"/>
                              <a:gd name="T151" fmla="*/ 9366 h 15"/>
                              <a:gd name="T152" fmla="+- 0 1865 1830"/>
                              <a:gd name="T153" fmla="*/ T152 w 30"/>
                              <a:gd name="T154" fmla="+- 0 9366 9345"/>
                              <a:gd name="T155" fmla="*/ 9366 h 15"/>
                              <a:gd name="T156" fmla="+- 0 1865 1830"/>
                              <a:gd name="T157" fmla="*/ T156 w 30"/>
                              <a:gd name="T158" fmla="+- 0 9366 9345"/>
                              <a:gd name="T159" fmla="*/ 9366 h 15"/>
                              <a:gd name="T160" fmla="+- 0 1865 1830"/>
                              <a:gd name="T161" fmla="*/ T160 w 30"/>
                              <a:gd name="T162" fmla="+- 0 9366 9345"/>
                              <a:gd name="T163" fmla="*/ 9366 h 15"/>
                              <a:gd name="T164" fmla="+- 0 1865 1830"/>
                              <a:gd name="T165" fmla="*/ T164 w 30"/>
                              <a:gd name="T166" fmla="+- 0 9366 9345"/>
                              <a:gd name="T167" fmla="*/ 9366 h 15"/>
                              <a:gd name="T168" fmla="+- 0 1865 1830"/>
                              <a:gd name="T169" fmla="*/ T168 w 30"/>
                              <a:gd name="T170" fmla="+- 0 9367 9345"/>
                              <a:gd name="T171" fmla="*/ 9367 h 15"/>
                              <a:gd name="T172" fmla="+- 0 1865 1830"/>
                              <a:gd name="T173" fmla="*/ T172 w 30"/>
                              <a:gd name="T174" fmla="+- 0 9367 9345"/>
                              <a:gd name="T175" fmla="*/ 9367 h 15"/>
                              <a:gd name="T176" fmla="+- 0 1865 1830"/>
                              <a:gd name="T177" fmla="*/ T176 w 30"/>
                              <a:gd name="T178" fmla="+- 0 9367 9345"/>
                              <a:gd name="T179" fmla="*/ 9367 h 15"/>
                              <a:gd name="T180" fmla="+- 0 1865 1830"/>
                              <a:gd name="T181" fmla="*/ T180 w 30"/>
                              <a:gd name="T182" fmla="+- 0 9367 9345"/>
                              <a:gd name="T183" fmla="*/ 9367 h 15"/>
                              <a:gd name="T184" fmla="+- 0 1865 1830"/>
                              <a:gd name="T185" fmla="*/ T184 w 30"/>
                              <a:gd name="T186" fmla="+- 0 9368 9345"/>
                              <a:gd name="T187" fmla="*/ 9368 h 15"/>
                              <a:gd name="T188" fmla="+- 0 1865 1830"/>
                              <a:gd name="T189" fmla="*/ T188 w 30"/>
                              <a:gd name="T190" fmla="+- 0 9368 9345"/>
                              <a:gd name="T191" fmla="*/ 9368 h 15"/>
                              <a:gd name="T192" fmla="+- 0 1865 1830"/>
                              <a:gd name="T193" fmla="*/ T192 w 30"/>
                              <a:gd name="T194" fmla="+- 0 9368 9345"/>
                              <a:gd name="T195" fmla="*/ 9368 h 15"/>
                              <a:gd name="T196" fmla="+- 0 1865 1830"/>
                              <a:gd name="T197" fmla="*/ T196 w 30"/>
                              <a:gd name="T198" fmla="+- 0 9369 9345"/>
                              <a:gd name="T199" fmla="*/ 9369 h 15"/>
                              <a:gd name="T200" fmla="+- 0 1865 1830"/>
                              <a:gd name="T201" fmla="*/ T200 w 30"/>
                              <a:gd name="T202" fmla="+- 0 9369 9345"/>
                              <a:gd name="T203" fmla="*/ 9369 h 15"/>
                              <a:gd name="T204" fmla="+- 0 1865 1830"/>
                              <a:gd name="T205" fmla="*/ T204 w 30"/>
                              <a:gd name="T206" fmla="+- 0 9369 9345"/>
                              <a:gd name="T207" fmla="*/ 9369 h 15"/>
                              <a:gd name="T208" fmla="+- 0 1865 1830"/>
                              <a:gd name="T209" fmla="*/ T208 w 30"/>
                              <a:gd name="T210" fmla="+- 0 9370 9345"/>
                              <a:gd name="T211" fmla="*/ 9370 h 15"/>
                              <a:gd name="T212" fmla="+- 0 1865 1830"/>
                              <a:gd name="T213" fmla="*/ T212 w 30"/>
                              <a:gd name="T214" fmla="+- 0 9370 9345"/>
                              <a:gd name="T215" fmla="*/ 9370 h 15"/>
                              <a:gd name="T216" fmla="+- 0 1865 1830"/>
                              <a:gd name="T217" fmla="*/ T216 w 30"/>
                              <a:gd name="T218" fmla="+- 0 9370 9345"/>
                              <a:gd name="T219" fmla="*/ 9370 h 15"/>
                              <a:gd name="T220" fmla="+- 0 1865 1830"/>
                              <a:gd name="T221" fmla="*/ T220 w 30"/>
                              <a:gd name="T222" fmla="+- 0 9371 9345"/>
                              <a:gd name="T223" fmla="*/ 9371 h 15"/>
                              <a:gd name="T224" fmla="+- 0 1865 1830"/>
                              <a:gd name="T225" fmla="*/ T224 w 30"/>
                              <a:gd name="T226" fmla="+- 0 9371 9345"/>
                              <a:gd name="T227" fmla="*/ 9371 h 15"/>
                              <a:gd name="T228" fmla="+- 0 1865 1830"/>
                              <a:gd name="T229" fmla="*/ T228 w 30"/>
                              <a:gd name="T230" fmla="+- 0 9372 9345"/>
                              <a:gd name="T231" fmla="*/ 9372 h 15"/>
                              <a:gd name="T232" fmla="+- 0 1865 1830"/>
                              <a:gd name="T233" fmla="*/ T232 w 30"/>
                              <a:gd name="T234" fmla="+- 0 9372 9345"/>
                              <a:gd name="T235" fmla="*/ 9372 h 15"/>
                              <a:gd name="T236" fmla="+- 0 1865 1830"/>
                              <a:gd name="T237" fmla="*/ T236 w 30"/>
                              <a:gd name="T238" fmla="+- 0 9373 9345"/>
                              <a:gd name="T239" fmla="*/ 9373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30" h="15">
                                <a:moveTo>
                                  <a:pt x="35" y="18"/>
                                </a:moveTo>
                                <a:lnTo>
                                  <a:pt x="35" y="18"/>
                                </a:lnTo>
                                <a:lnTo>
                                  <a:pt x="35" y="19"/>
                                </a:lnTo>
                                <a:lnTo>
                                  <a:pt x="35" y="20"/>
                                </a:lnTo>
                                <a:lnTo>
                                  <a:pt x="35" y="21"/>
                                </a:lnTo>
                                <a:lnTo>
                                  <a:pt x="35" y="22"/>
                                </a:lnTo>
                                <a:lnTo>
                                  <a:pt x="35" y="23"/>
                                </a:lnTo>
                                <a:lnTo>
                                  <a:pt x="35" y="24"/>
                                </a:lnTo>
                                <a:lnTo>
                                  <a:pt x="35" y="25"/>
                                </a:lnTo>
                                <a:lnTo>
                                  <a:pt x="35" y="26"/>
                                </a:lnTo>
                                <a:lnTo>
                                  <a:pt x="35" y="27"/>
                                </a:lnTo>
                                <a:lnTo>
                                  <a:pt x="35" y="28"/>
                                </a:lnTo>
                              </a:path>
                            </a:pathLst>
                          </a:custGeom>
                          <a:solidFill>
                            <a:srgbClr val="FFFFFF"/>
                          </a:solidFill>
                          <a:ln w="8128">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w14:anchorId="69650FAA">
              <v:group id="Group 43" style="position:absolute;margin-left:91.5pt;margin-top:467.25pt;width:1.5pt;height:.75pt;z-index:251661824;mso-position-horizontal-relative:page;mso-position-vertical-relative:page" coordsize="30,15" coordorigin="1830,9345" o:spid="_x0000_s1026" w14:anchorId="0D051F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">
                <v:shape id="Freeform 44" style="position:absolute;left:1830;top:9345;width:30;height:15;visibility:visible;mso-wrap-style:square;v-text-anchor:top" coordsize="30,15" o:spid="_x0000_s1027" strokeweight=".64pt" path="m35,18r,l35,19r,1l35,21r,1l35,23r,1l35,25r,1l35,27r,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">
                  <v:path arrowok="t" o:connecttype="custom" o:connectlocs="35,9363;35,9363;35,9363;35,9363;35,9363;35,9363;35,9363;35,9363;35,9363;35,9363;35,9363;35,9363;35,9363;35,9363;35,9363;35,9363;35,9363;35,9364;35,9364;35,9364;35,9364;35,9364;35,9364;35,9364;35,9364;35,9364;35,9364;35,9364;35,9364;35,9364;35,9365;35,9365;35,9365;35,9365;35,9365;35,9365;35,9365;35,9366;35,9366;35,9366;35,9366;35,9366;35,9367;35,9367;35,9367;35,9367;35,9368;35,9368;35,9368;35,9369;35,9369;35,9369;35,9370;35,9370;35,9370;35,9371;35,9371;35,9372;35,9372;35,9373" o:connectangles="0,0,0,0,0,0,0,0,0,0,0,0,0,0,0,0,0,0,0,0,0,0,0,0,0,0,0,0,0,0,0,0,0,0,0,0,0,0,0,0,0,0,0,0,0,0,0,0,0,0,0,0,0,0,0,0,0,0,0,0"/>
                </v:shape>
                <w10:wrap anchorx="page" anchory="page"/>
              </v:group>
            </w:pict>
          </mc:Fallback>
        </mc:AlternateContent>
      </w:r>
      <w:r w:rsidR="00006A1A" w:rsidRPr="00314095">
        <w:rPr>
          <w:rFonts w:asciiTheme="majorHAnsi" w:hAnsiTheme="majorHAnsi"/>
          <w:noProof/>
          <w:sz w:val="22"/>
          <w:szCs w:val="22"/>
          <w:lang w:val="en-CA"/>
        </w:rPr>
        <mc:AlternateContent>
          <mc:Choice Requires="wpg">
            <w:drawing>
              <wp:anchor distT="0" distB="0" distL="114300" distR="114300" simplePos="0" relativeHeight="251664896" behindDoc="0" locked="0" layoutInCell="1" allowOverlap="1" wp14:anchorId="0D4AEFEE" wp14:editId="4415143E">
                <wp:simplePos x="0" y="0"/>
                <wp:positionH relativeFrom="page">
                  <wp:posOffset>6838950</wp:posOffset>
                </wp:positionH>
                <wp:positionV relativeFrom="page">
                  <wp:posOffset>5934075</wp:posOffset>
                </wp:positionV>
                <wp:extent cx="19050" cy="9525"/>
                <wp:effectExtent l="0" t="0" r="9525" b="19050"/>
                <wp:wrapNone/>
                <wp:docPr id="3"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 cy="9525"/>
                          <a:chOff x="10770" y="9345"/>
                          <a:chExt cx="30" cy="15"/>
                        </a:xfrm>
                      </wpg:grpSpPr>
                      <wps:wsp>
                        <wps:cNvPr id="4" name="Freeform 38"/>
                        <wps:cNvSpPr>
                          <a:spLocks/>
                        </wps:cNvSpPr>
                        <wps:spPr bwMode="auto">
                          <a:xfrm>
                            <a:off x="10770" y="9345"/>
                            <a:ext cx="30" cy="15"/>
                          </a:xfrm>
                          <a:custGeom>
                            <a:avLst/>
                            <a:gdLst>
                              <a:gd name="T0" fmla="+- 0 10806 10770"/>
                              <a:gd name="T1" fmla="*/ T0 w 30"/>
                              <a:gd name="T2" fmla="+- 0 9363 9345"/>
                              <a:gd name="T3" fmla="*/ 9363 h 15"/>
                              <a:gd name="T4" fmla="+- 0 10806 10770"/>
                              <a:gd name="T5" fmla="*/ T4 w 30"/>
                              <a:gd name="T6" fmla="+- 0 9363 9345"/>
                              <a:gd name="T7" fmla="*/ 9363 h 15"/>
                              <a:gd name="T8" fmla="+- 0 10806 10770"/>
                              <a:gd name="T9" fmla="*/ T8 w 30"/>
                              <a:gd name="T10" fmla="+- 0 9363 9345"/>
                              <a:gd name="T11" fmla="*/ 9363 h 15"/>
                              <a:gd name="T12" fmla="+- 0 10806 10770"/>
                              <a:gd name="T13" fmla="*/ T12 w 30"/>
                              <a:gd name="T14" fmla="+- 0 9363 9345"/>
                              <a:gd name="T15" fmla="*/ 9363 h 15"/>
                              <a:gd name="T16" fmla="+- 0 10806 10770"/>
                              <a:gd name="T17" fmla="*/ T16 w 30"/>
                              <a:gd name="T18" fmla="+- 0 9363 9345"/>
                              <a:gd name="T19" fmla="*/ 9363 h 15"/>
                              <a:gd name="T20" fmla="+- 0 10806 10770"/>
                              <a:gd name="T21" fmla="*/ T20 w 30"/>
                              <a:gd name="T22" fmla="+- 0 9363 9345"/>
                              <a:gd name="T23" fmla="*/ 9363 h 15"/>
                              <a:gd name="T24" fmla="+- 0 10806 10770"/>
                              <a:gd name="T25" fmla="*/ T24 w 30"/>
                              <a:gd name="T26" fmla="+- 0 9363 9345"/>
                              <a:gd name="T27" fmla="*/ 9363 h 15"/>
                              <a:gd name="T28" fmla="+- 0 10806 10770"/>
                              <a:gd name="T29" fmla="*/ T28 w 30"/>
                              <a:gd name="T30" fmla="+- 0 9363 9345"/>
                              <a:gd name="T31" fmla="*/ 9363 h 15"/>
                              <a:gd name="T32" fmla="+- 0 10806 10770"/>
                              <a:gd name="T33" fmla="*/ T32 w 30"/>
                              <a:gd name="T34" fmla="+- 0 9363 9345"/>
                              <a:gd name="T35" fmla="*/ 9363 h 15"/>
                              <a:gd name="T36" fmla="+- 0 10806 10770"/>
                              <a:gd name="T37" fmla="*/ T36 w 30"/>
                              <a:gd name="T38" fmla="+- 0 9363 9345"/>
                              <a:gd name="T39" fmla="*/ 9363 h 15"/>
                              <a:gd name="T40" fmla="+- 0 10806 10770"/>
                              <a:gd name="T41" fmla="*/ T40 w 30"/>
                              <a:gd name="T42" fmla="+- 0 9363 9345"/>
                              <a:gd name="T43" fmla="*/ 9363 h 15"/>
                              <a:gd name="T44" fmla="+- 0 10806 10770"/>
                              <a:gd name="T45" fmla="*/ T44 w 30"/>
                              <a:gd name="T46" fmla="+- 0 9363 9345"/>
                              <a:gd name="T47" fmla="*/ 9363 h 15"/>
                              <a:gd name="T48" fmla="+- 0 10806 10770"/>
                              <a:gd name="T49" fmla="*/ T48 w 30"/>
                              <a:gd name="T50" fmla="+- 0 9363 9345"/>
                              <a:gd name="T51" fmla="*/ 9363 h 15"/>
                              <a:gd name="T52" fmla="+- 0 10806 10770"/>
                              <a:gd name="T53" fmla="*/ T52 w 30"/>
                              <a:gd name="T54" fmla="+- 0 9363 9345"/>
                              <a:gd name="T55" fmla="*/ 9363 h 15"/>
                              <a:gd name="T56" fmla="+- 0 10806 10770"/>
                              <a:gd name="T57" fmla="*/ T56 w 30"/>
                              <a:gd name="T58" fmla="+- 0 9363 9345"/>
                              <a:gd name="T59" fmla="*/ 9363 h 15"/>
                              <a:gd name="T60" fmla="+- 0 10806 10770"/>
                              <a:gd name="T61" fmla="*/ T60 w 30"/>
                              <a:gd name="T62" fmla="+- 0 9363 9345"/>
                              <a:gd name="T63" fmla="*/ 9363 h 15"/>
                              <a:gd name="T64" fmla="+- 0 10806 10770"/>
                              <a:gd name="T65" fmla="*/ T64 w 30"/>
                              <a:gd name="T66" fmla="+- 0 9363 9345"/>
                              <a:gd name="T67" fmla="*/ 9363 h 15"/>
                              <a:gd name="T68" fmla="+- 0 10806 10770"/>
                              <a:gd name="T69" fmla="*/ T68 w 30"/>
                              <a:gd name="T70" fmla="+- 0 9364 9345"/>
                              <a:gd name="T71" fmla="*/ 9364 h 15"/>
                              <a:gd name="T72" fmla="+- 0 10806 10770"/>
                              <a:gd name="T73" fmla="*/ T72 w 30"/>
                              <a:gd name="T74" fmla="+- 0 9364 9345"/>
                              <a:gd name="T75" fmla="*/ 9364 h 15"/>
                              <a:gd name="T76" fmla="+- 0 10806 10770"/>
                              <a:gd name="T77" fmla="*/ T76 w 30"/>
                              <a:gd name="T78" fmla="+- 0 9364 9345"/>
                              <a:gd name="T79" fmla="*/ 9364 h 15"/>
                              <a:gd name="T80" fmla="+- 0 10806 10770"/>
                              <a:gd name="T81" fmla="*/ T80 w 30"/>
                              <a:gd name="T82" fmla="+- 0 9364 9345"/>
                              <a:gd name="T83" fmla="*/ 9364 h 15"/>
                              <a:gd name="T84" fmla="+- 0 10806 10770"/>
                              <a:gd name="T85" fmla="*/ T84 w 30"/>
                              <a:gd name="T86" fmla="+- 0 9364 9345"/>
                              <a:gd name="T87" fmla="*/ 9364 h 15"/>
                              <a:gd name="T88" fmla="+- 0 10806 10770"/>
                              <a:gd name="T89" fmla="*/ T88 w 30"/>
                              <a:gd name="T90" fmla="+- 0 9364 9345"/>
                              <a:gd name="T91" fmla="*/ 9364 h 15"/>
                              <a:gd name="T92" fmla="+- 0 10806 10770"/>
                              <a:gd name="T93" fmla="*/ T92 w 30"/>
                              <a:gd name="T94" fmla="+- 0 9364 9345"/>
                              <a:gd name="T95" fmla="*/ 9364 h 15"/>
                              <a:gd name="T96" fmla="+- 0 10806 10770"/>
                              <a:gd name="T97" fmla="*/ T96 w 30"/>
                              <a:gd name="T98" fmla="+- 0 9364 9345"/>
                              <a:gd name="T99" fmla="*/ 9364 h 15"/>
                              <a:gd name="T100" fmla="+- 0 10806 10770"/>
                              <a:gd name="T101" fmla="*/ T100 w 30"/>
                              <a:gd name="T102" fmla="+- 0 9364 9345"/>
                              <a:gd name="T103" fmla="*/ 9364 h 15"/>
                              <a:gd name="T104" fmla="+- 0 10806 10770"/>
                              <a:gd name="T105" fmla="*/ T104 w 30"/>
                              <a:gd name="T106" fmla="+- 0 9364 9345"/>
                              <a:gd name="T107" fmla="*/ 9364 h 15"/>
                              <a:gd name="T108" fmla="+- 0 10806 10770"/>
                              <a:gd name="T109" fmla="*/ T108 w 30"/>
                              <a:gd name="T110" fmla="+- 0 9364 9345"/>
                              <a:gd name="T111" fmla="*/ 9364 h 15"/>
                              <a:gd name="T112" fmla="+- 0 10806 10770"/>
                              <a:gd name="T113" fmla="*/ T112 w 30"/>
                              <a:gd name="T114" fmla="+- 0 9364 9345"/>
                              <a:gd name="T115" fmla="*/ 9364 h 15"/>
                              <a:gd name="T116" fmla="+- 0 10806 10770"/>
                              <a:gd name="T117" fmla="*/ T116 w 30"/>
                              <a:gd name="T118" fmla="+- 0 9364 9345"/>
                              <a:gd name="T119" fmla="*/ 9364 h 15"/>
                              <a:gd name="T120" fmla="+- 0 10806 10770"/>
                              <a:gd name="T121" fmla="*/ T120 w 30"/>
                              <a:gd name="T122" fmla="+- 0 9365 9345"/>
                              <a:gd name="T123" fmla="*/ 9365 h 15"/>
                              <a:gd name="T124" fmla="+- 0 10806 10770"/>
                              <a:gd name="T125" fmla="*/ T124 w 30"/>
                              <a:gd name="T126" fmla="+- 0 9365 9345"/>
                              <a:gd name="T127" fmla="*/ 9365 h 15"/>
                              <a:gd name="T128" fmla="+- 0 10806 10770"/>
                              <a:gd name="T129" fmla="*/ T128 w 30"/>
                              <a:gd name="T130" fmla="+- 0 9365 9345"/>
                              <a:gd name="T131" fmla="*/ 9365 h 15"/>
                              <a:gd name="T132" fmla="+- 0 10806 10770"/>
                              <a:gd name="T133" fmla="*/ T132 w 30"/>
                              <a:gd name="T134" fmla="+- 0 9365 9345"/>
                              <a:gd name="T135" fmla="*/ 9365 h 15"/>
                              <a:gd name="T136" fmla="+- 0 10806 10770"/>
                              <a:gd name="T137" fmla="*/ T136 w 30"/>
                              <a:gd name="T138" fmla="+- 0 9365 9345"/>
                              <a:gd name="T139" fmla="*/ 9365 h 15"/>
                              <a:gd name="T140" fmla="+- 0 10806 10770"/>
                              <a:gd name="T141" fmla="*/ T140 w 30"/>
                              <a:gd name="T142" fmla="+- 0 9365 9345"/>
                              <a:gd name="T143" fmla="*/ 9365 h 15"/>
                              <a:gd name="T144" fmla="+- 0 10806 10770"/>
                              <a:gd name="T145" fmla="*/ T144 w 30"/>
                              <a:gd name="T146" fmla="+- 0 9365 9345"/>
                              <a:gd name="T147" fmla="*/ 9365 h 15"/>
                              <a:gd name="T148" fmla="+- 0 10806 10770"/>
                              <a:gd name="T149" fmla="*/ T148 w 30"/>
                              <a:gd name="T150" fmla="+- 0 9366 9345"/>
                              <a:gd name="T151" fmla="*/ 9366 h 15"/>
                              <a:gd name="T152" fmla="+- 0 10806 10770"/>
                              <a:gd name="T153" fmla="*/ T152 w 30"/>
                              <a:gd name="T154" fmla="+- 0 9366 9345"/>
                              <a:gd name="T155" fmla="*/ 9366 h 15"/>
                              <a:gd name="T156" fmla="+- 0 10806 10770"/>
                              <a:gd name="T157" fmla="*/ T156 w 30"/>
                              <a:gd name="T158" fmla="+- 0 9366 9345"/>
                              <a:gd name="T159" fmla="*/ 9366 h 15"/>
                              <a:gd name="T160" fmla="+- 0 10806 10770"/>
                              <a:gd name="T161" fmla="*/ T160 w 30"/>
                              <a:gd name="T162" fmla="+- 0 9366 9345"/>
                              <a:gd name="T163" fmla="*/ 9366 h 15"/>
                              <a:gd name="T164" fmla="+- 0 10806 10770"/>
                              <a:gd name="T165" fmla="*/ T164 w 30"/>
                              <a:gd name="T166" fmla="+- 0 9366 9345"/>
                              <a:gd name="T167" fmla="*/ 9366 h 15"/>
                              <a:gd name="T168" fmla="+- 0 10806 10770"/>
                              <a:gd name="T169" fmla="*/ T168 w 30"/>
                              <a:gd name="T170" fmla="+- 0 9367 9345"/>
                              <a:gd name="T171" fmla="*/ 9367 h 15"/>
                              <a:gd name="T172" fmla="+- 0 10806 10770"/>
                              <a:gd name="T173" fmla="*/ T172 w 30"/>
                              <a:gd name="T174" fmla="+- 0 9367 9345"/>
                              <a:gd name="T175" fmla="*/ 9367 h 15"/>
                              <a:gd name="T176" fmla="+- 0 10806 10770"/>
                              <a:gd name="T177" fmla="*/ T176 w 30"/>
                              <a:gd name="T178" fmla="+- 0 9367 9345"/>
                              <a:gd name="T179" fmla="*/ 9367 h 15"/>
                              <a:gd name="T180" fmla="+- 0 10806 10770"/>
                              <a:gd name="T181" fmla="*/ T180 w 30"/>
                              <a:gd name="T182" fmla="+- 0 9367 9345"/>
                              <a:gd name="T183" fmla="*/ 9367 h 15"/>
                              <a:gd name="T184" fmla="+- 0 10806 10770"/>
                              <a:gd name="T185" fmla="*/ T184 w 30"/>
                              <a:gd name="T186" fmla="+- 0 9368 9345"/>
                              <a:gd name="T187" fmla="*/ 9368 h 15"/>
                              <a:gd name="T188" fmla="+- 0 10806 10770"/>
                              <a:gd name="T189" fmla="*/ T188 w 30"/>
                              <a:gd name="T190" fmla="+- 0 9368 9345"/>
                              <a:gd name="T191" fmla="*/ 9368 h 15"/>
                              <a:gd name="T192" fmla="+- 0 10806 10770"/>
                              <a:gd name="T193" fmla="*/ T192 w 30"/>
                              <a:gd name="T194" fmla="+- 0 9368 9345"/>
                              <a:gd name="T195" fmla="*/ 9368 h 15"/>
                              <a:gd name="T196" fmla="+- 0 10806 10770"/>
                              <a:gd name="T197" fmla="*/ T196 w 30"/>
                              <a:gd name="T198" fmla="+- 0 9369 9345"/>
                              <a:gd name="T199" fmla="*/ 9369 h 15"/>
                              <a:gd name="T200" fmla="+- 0 10806 10770"/>
                              <a:gd name="T201" fmla="*/ T200 w 30"/>
                              <a:gd name="T202" fmla="+- 0 9369 9345"/>
                              <a:gd name="T203" fmla="*/ 9369 h 15"/>
                              <a:gd name="T204" fmla="+- 0 10806 10770"/>
                              <a:gd name="T205" fmla="*/ T204 w 30"/>
                              <a:gd name="T206" fmla="+- 0 9369 9345"/>
                              <a:gd name="T207" fmla="*/ 9369 h 15"/>
                              <a:gd name="T208" fmla="+- 0 10806 10770"/>
                              <a:gd name="T209" fmla="*/ T208 w 30"/>
                              <a:gd name="T210" fmla="+- 0 9370 9345"/>
                              <a:gd name="T211" fmla="*/ 9370 h 15"/>
                              <a:gd name="T212" fmla="+- 0 10806 10770"/>
                              <a:gd name="T213" fmla="*/ T212 w 30"/>
                              <a:gd name="T214" fmla="+- 0 9370 9345"/>
                              <a:gd name="T215" fmla="*/ 9370 h 15"/>
                              <a:gd name="T216" fmla="+- 0 10806 10770"/>
                              <a:gd name="T217" fmla="*/ T216 w 30"/>
                              <a:gd name="T218" fmla="+- 0 9370 9345"/>
                              <a:gd name="T219" fmla="*/ 9370 h 15"/>
                              <a:gd name="T220" fmla="+- 0 10806 10770"/>
                              <a:gd name="T221" fmla="*/ T220 w 30"/>
                              <a:gd name="T222" fmla="+- 0 9371 9345"/>
                              <a:gd name="T223" fmla="*/ 9371 h 15"/>
                              <a:gd name="T224" fmla="+- 0 10806 10770"/>
                              <a:gd name="T225" fmla="*/ T224 w 30"/>
                              <a:gd name="T226" fmla="+- 0 9371 9345"/>
                              <a:gd name="T227" fmla="*/ 9371 h 15"/>
                              <a:gd name="T228" fmla="+- 0 10806 10770"/>
                              <a:gd name="T229" fmla="*/ T228 w 30"/>
                              <a:gd name="T230" fmla="+- 0 9372 9345"/>
                              <a:gd name="T231" fmla="*/ 9372 h 15"/>
                              <a:gd name="T232" fmla="+- 0 10806 10770"/>
                              <a:gd name="T233" fmla="*/ T232 w 30"/>
                              <a:gd name="T234" fmla="+- 0 9372 9345"/>
                              <a:gd name="T235" fmla="*/ 9372 h 15"/>
                              <a:gd name="T236" fmla="+- 0 10806 10770"/>
                              <a:gd name="T237" fmla="*/ T236 w 30"/>
                              <a:gd name="T238" fmla="+- 0 9373 9345"/>
                              <a:gd name="T239" fmla="*/ 9373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30" h="15">
                                <a:moveTo>
                                  <a:pt x="36" y="18"/>
                                </a:moveTo>
                                <a:lnTo>
                                  <a:pt x="36" y="18"/>
                                </a:lnTo>
                                <a:lnTo>
                                  <a:pt x="36" y="19"/>
                                </a:lnTo>
                                <a:lnTo>
                                  <a:pt x="36" y="20"/>
                                </a:lnTo>
                                <a:lnTo>
                                  <a:pt x="36" y="21"/>
                                </a:lnTo>
                                <a:lnTo>
                                  <a:pt x="36" y="22"/>
                                </a:lnTo>
                                <a:lnTo>
                                  <a:pt x="36" y="23"/>
                                </a:lnTo>
                                <a:lnTo>
                                  <a:pt x="36" y="24"/>
                                </a:lnTo>
                                <a:lnTo>
                                  <a:pt x="36" y="25"/>
                                </a:lnTo>
                                <a:lnTo>
                                  <a:pt x="36" y="26"/>
                                </a:lnTo>
                                <a:lnTo>
                                  <a:pt x="36" y="27"/>
                                </a:lnTo>
                                <a:lnTo>
                                  <a:pt x="36" y="28"/>
                                </a:lnTo>
                              </a:path>
                            </a:pathLst>
                          </a:custGeom>
                          <a:solidFill>
                            <a:srgbClr val="FFFFFF"/>
                          </a:solidFill>
                          <a:ln w="811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w14:anchorId="086063FE">
              <v:group id="Group 37" style="position:absolute;margin-left:538.5pt;margin-top:467.25pt;width:1.5pt;height:.75pt;z-index:251664896;mso-position-horizontal-relative:page;mso-position-vertical-relative:page" coordsize="30,15" coordorigin="10770,9345" o:spid="_x0000_s1026" w14:anchorId="790B21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">
                <v:shape id="Freeform 38" style="position:absolute;left:10770;top:9345;width:30;height:15;visibility:visible;mso-wrap-style:square;v-text-anchor:top" coordsize="30,15" o:spid="_x0000_s1027" strokeweight=".22542mm" path="m36,18r,l36,19r,1l36,21r,1l36,23r,1l36,25r,1l36,27r,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">
                  <v:path arrowok="t" o:connecttype="custom" o:connectlocs="36,9363;36,9363;36,9363;36,9363;36,9363;36,9363;36,9363;36,9363;36,9363;36,9363;36,9363;36,9363;36,9363;36,9363;36,9363;36,9363;36,9363;36,9364;36,9364;36,9364;36,9364;36,9364;36,9364;36,9364;36,9364;36,9364;36,9364;36,9364;36,9364;36,9364;36,9365;36,9365;36,9365;36,9365;36,9365;36,9365;36,9365;36,9366;36,9366;36,9366;36,9366;36,9366;36,9367;36,9367;36,9367;36,9367;36,9368;36,9368;36,9368;36,9369;36,9369;36,9369;36,9370;36,9370;36,9370;36,9371;36,9371;36,9372;36,9372;36,9373" o:connectangles="0,0,0,0,0,0,0,0,0,0,0,0,0,0,0,0,0,0,0,0,0,0,0,0,0,0,0,0,0,0,0,0,0,0,0,0,0,0,0,0,0,0,0,0,0,0,0,0,0,0,0,0,0,0,0,0,0,0,0,0"/>
                </v:shape>
                <w10:wrap anchorx="page" anchory="page"/>
              </v:group>
            </w:pict>
          </mc:Fallback>
        </mc:AlternateContent>
      </w:r>
      <w:r w:rsidR="00006A1A" w:rsidRPr="00314095">
        <w:rPr>
          <w:rFonts w:asciiTheme="majorHAnsi" w:hAnsiTheme="majorHAnsi"/>
          <w:noProof/>
          <w:sz w:val="22"/>
          <w:szCs w:val="22"/>
          <w:lang w:val="en-CA"/>
        </w:rPr>
        <mc:AlternateContent>
          <mc:Choice Requires="wpg">
            <w:drawing>
              <wp:anchor distT="0" distB="0" distL="114300" distR="114300" simplePos="0" relativeHeight="251665920" behindDoc="0" locked="0" layoutInCell="1" allowOverlap="1" wp14:anchorId="0EE32E05" wp14:editId="5A4EDBD8">
                <wp:simplePos x="0" y="0"/>
                <wp:positionH relativeFrom="page">
                  <wp:posOffset>6838950</wp:posOffset>
                </wp:positionH>
                <wp:positionV relativeFrom="page">
                  <wp:posOffset>5934075</wp:posOffset>
                </wp:positionV>
                <wp:extent cx="19050" cy="9525"/>
                <wp:effectExtent l="0" t="0" r="9525" b="19050"/>
                <wp:wrapNone/>
                <wp:docPr id="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 cy="9525"/>
                          <a:chOff x="10770" y="9345"/>
                          <a:chExt cx="30" cy="15"/>
                        </a:xfrm>
                      </wpg:grpSpPr>
                      <wps:wsp>
                        <wps:cNvPr id="2" name="Freeform 36"/>
                        <wps:cNvSpPr>
                          <a:spLocks/>
                        </wps:cNvSpPr>
                        <wps:spPr bwMode="auto">
                          <a:xfrm>
                            <a:off x="10770" y="9345"/>
                            <a:ext cx="30" cy="15"/>
                          </a:xfrm>
                          <a:custGeom>
                            <a:avLst/>
                            <a:gdLst>
                              <a:gd name="T0" fmla="+- 0 10806 10770"/>
                              <a:gd name="T1" fmla="*/ T0 w 30"/>
                              <a:gd name="T2" fmla="+- 0 9363 9345"/>
                              <a:gd name="T3" fmla="*/ 9363 h 15"/>
                              <a:gd name="T4" fmla="+- 0 10806 10770"/>
                              <a:gd name="T5" fmla="*/ T4 w 30"/>
                              <a:gd name="T6" fmla="+- 0 9363 9345"/>
                              <a:gd name="T7" fmla="*/ 9363 h 15"/>
                              <a:gd name="T8" fmla="+- 0 10806 10770"/>
                              <a:gd name="T9" fmla="*/ T8 w 30"/>
                              <a:gd name="T10" fmla="+- 0 9363 9345"/>
                              <a:gd name="T11" fmla="*/ 9363 h 15"/>
                              <a:gd name="T12" fmla="+- 0 10806 10770"/>
                              <a:gd name="T13" fmla="*/ T12 w 30"/>
                              <a:gd name="T14" fmla="+- 0 9363 9345"/>
                              <a:gd name="T15" fmla="*/ 9363 h 15"/>
                              <a:gd name="T16" fmla="+- 0 10806 10770"/>
                              <a:gd name="T17" fmla="*/ T16 w 30"/>
                              <a:gd name="T18" fmla="+- 0 9363 9345"/>
                              <a:gd name="T19" fmla="*/ 9363 h 15"/>
                              <a:gd name="T20" fmla="+- 0 10806 10770"/>
                              <a:gd name="T21" fmla="*/ T20 w 30"/>
                              <a:gd name="T22" fmla="+- 0 9363 9345"/>
                              <a:gd name="T23" fmla="*/ 9363 h 15"/>
                              <a:gd name="T24" fmla="+- 0 10806 10770"/>
                              <a:gd name="T25" fmla="*/ T24 w 30"/>
                              <a:gd name="T26" fmla="+- 0 9363 9345"/>
                              <a:gd name="T27" fmla="*/ 9363 h 15"/>
                              <a:gd name="T28" fmla="+- 0 10806 10770"/>
                              <a:gd name="T29" fmla="*/ T28 w 30"/>
                              <a:gd name="T30" fmla="+- 0 9363 9345"/>
                              <a:gd name="T31" fmla="*/ 9363 h 15"/>
                              <a:gd name="T32" fmla="+- 0 10806 10770"/>
                              <a:gd name="T33" fmla="*/ T32 w 30"/>
                              <a:gd name="T34" fmla="+- 0 9363 9345"/>
                              <a:gd name="T35" fmla="*/ 9363 h 15"/>
                              <a:gd name="T36" fmla="+- 0 10806 10770"/>
                              <a:gd name="T37" fmla="*/ T36 w 30"/>
                              <a:gd name="T38" fmla="+- 0 9363 9345"/>
                              <a:gd name="T39" fmla="*/ 9363 h 15"/>
                              <a:gd name="T40" fmla="+- 0 10806 10770"/>
                              <a:gd name="T41" fmla="*/ T40 w 30"/>
                              <a:gd name="T42" fmla="+- 0 9363 9345"/>
                              <a:gd name="T43" fmla="*/ 9363 h 15"/>
                              <a:gd name="T44" fmla="+- 0 10806 10770"/>
                              <a:gd name="T45" fmla="*/ T44 w 30"/>
                              <a:gd name="T46" fmla="+- 0 9363 9345"/>
                              <a:gd name="T47" fmla="*/ 9363 h 15"/>
                              <a:gd name="T48" fmla="+- 0 10806 10770"/>
                              <a:gd name="T49" fmla="*/ T48 w 30"/>
                              <a:gd name="T50" fmla="+- 0 9363 9345"/>
                              <a:gd name="T51" fmla="*/ 9363 h 15"/>
                              <a:gd name="T52" fmla="+- 0 10806 10770"/>
                              <a:gd name="T53" fmla="*/ T52 w 30"/>
                              <a:gd name="T54" fmla="+- 0 9363 9345"/>
                              <a:gd name="T55" fmla="*/ 9363 h 15"/>
                              <a:gd name="T56" fmla="+- 0 10806 10770"/>
                              <a:gd name="T57" fmla="*/ T56 w 30"/>
                              <a:gd name="T58" fmla="+- 0 9363 9345"/>
                              <a:gd name="T59" fmla="*/ 9363 h 15"/>
                              <a:gd name="T60" fmla="+- 0 10806 10770"/>
                              <a:gd name="T61" fmla="*/ T60 w 30"/>
                              <a:gd name="T62" fmla="+- 0 9363 9345"/>
                              <a:gd name="T63" fmla="*/ 9363 h 15"/>
                              <a:gd name="T64" fmla="+- 0 10806 10770"/>
                              <a:gd name="T65" fmla="*/ T64 w 30"/>
                              <a:gd name="T66" fmla="+- 0 9363 9345"/>
                              <a:gd name="T67" fmla="*/ 9363 h 15"/>
                              <a:gd name="T68" fmla="+- 0 10806 10770"/>
                              <a:gd name="T69" fmla="*/ T68 w 30"/>
                              <a:gd name="T70" fmla="+- 0 9364 9345"/>
                              <a:gd name="T71" fmla="*/ 9364 h 15"/>
                              <a:gd name="T72" fmla="+- 0 10806 10770"/>
                              <a:gd name="T73" fmla="*/ T72 w 30"/>
                              <a:gd name="T74" fmla="+- 0 9364 9345"/>
                              <a:gd name="T75" fmla="*/ 9364 h 15"/>
                              <a:gd name="T76" fmla="+- 0 10806 10770"/>
                              <a:gd name="T77" fmla="*/ T76 w 30"/>
                              <a:gd name="T78" fmla="+- 0 9364 9345"/>
                              <a:gd name="T79" fmla="*/ 9364 h 15"/>
                              <a:gd name="T80" fmla="+- 0 10806 10770"/>
                              <a:gd name="T81" fmla="*/ T80 w 30"/>
                              <a:gd name="T82" fmla="+- 0 9364 9345"/>
                              <a:gd name="T83" fmla="*/ 9364 h 15"/>
                              <a:gd name="T84" fmla="+- 0 10806 10770"/>
                              <a:gd name="T85" fmla="*/ T84 w 30"/>
                              <a:gd name="T86" fmla="+- 0 9364 9345"/>
                              <a:gd name="T87" fmla="*/ 9364 h 15"/>
                              <a:gd name="T88" fmla="+- 0 10806 10770"/>
                              <a:gd name="T89" fmla="*/ T88 w 30"/>
                              <a:gd name="T90" fmla="+- 0 9364 9345"/>
                              <a:gd name="T91" fmla="*/ 9364 h 15"/>
                              <a:gd name="T92" fmla="+- 0 10806 10770"/>
                              <a:gd name="T93" fmla="*/ T92 w 30"/>
                              <a:gd name="T94" fmla="+- 0 9364 9345"/>
                              <a:gd name="T95" fmla="*/ 9364 h 15"/>
                              <a:gd name="T96" fmla="+- 0 10806 10770"/>
                              <a:gd name="T97" fmla="*/ T96 w 30"/>
                              <a:gd name="T98" fmla="+- 0 9364 9345"/>
                              <a:gd name="T99" fmla="*/ 9364 h 15"/>
                              <a:gd name="T100" fmla="+- 0 10806 10770"/>
                              <a:gd name="T101" fmla="*/ T100 w 30"/>
                              <a:gd name="T102" fmla="+- 0 9364 9345"/>
                              <a:gd name="T103" fmla="*/ 9364 h 15"/>
                              <a:gd name="T104" fmla="+- 0 10806 10770"/>
                              <a:gd name="T105" fmla="*/ T104 w 30"/>
                              <a:gd name="T106" fmla="+- 0 9364 9345"/>
                              <a:gd name="T107" fmla="*/ 9364 h 15"/>
                              <a:gd name="T108" fmla="+- 0 10806 10770"/>
                              <a:gd name="T109" fmla="*/ T108 w 30"/>
                              <a:gd name="T110" fmla="+- 0 9364 9345"/>
                              <a:gd name="T111" fmla="*/ 9364 h 15"/>
                              <a:gd name="T112" fmla="+- 0 10806 10770"/>
                              <a:gd name="T113" fmla="*/ T112 w 30"/>
                              <a:gd name="T114" fmla="+- 0 9364 9345"/>
                              <a:gd name="T115" fmla="*/ 9364 h 15"/>
                              <a:gd name="T116" fmla="+- 0 10806 10770"/>
                              <a:gd name="T117" fmla="*/ T116 w 30"/>
                              <a:gd name="T118" fmla="+- 0 9364 9345"/>
                              <a:gd name="T119" fmla="*/ 9364 h 15"/>
                              <a:gd name="T120" fmla="+- 0 10806 10770"/>
                              <a:gd name="T121" fmla="*/ T120 w 30"/>
                              <a:gd name="T122" fmla="+- 0 9365 9345"/>
                              <a:gd name="T123" fmla="*/ 9365 h 15"/>
                              <a:gd name="T124" fmla="+- 0 10806 10770"/>
                              <a:gd name="T125" fmla="*/ T124 w 30"/>
                              <a:gd name="T126" fmla="+- 0 9365 9345"/>
                              <a:gd name="T127" fmla="*/ 9365 h 15"/>
                              <a:gd name="T128" fmla="+- 0 10806 10770"/>
                              <a:gd name="T129" fmla="*/ T128 w 30"/>
                              <a:gd name="T130" fmla="+- 0 9365 9345"/>
                              <a:gd name="T131" fmla="*/ 9365 h 15"/>
                              <a:gd name="T132" fmla="+- 0 10806 10770"/>
                              <a:gd name="T133" fmla="*/ T132 w 30"/>
                              <a:gd name="T134" fmla="+- 0 9365 9345"/>
                              <a:gd name="T135" fmla="*/ 9365 h 15"/>
                              <a:gd name="T136" fmla="+- 0 10806 10770"/>
                              <a:gd name="T137" fmla="*/ T136 w 30"/>
                              <a:gd name="T138" fmla="+- 0 9365 9345"/>
                              <a:gd name="T139" fmla="*/ 9365 h 15"/>
                              <a:gd name="T140" fmla="+- 0 10806 10770"/>
                              <a:gd name="T141" fmla="*/ T140 w 30"/>
                              <a:gd name="T142" fmla="+- 0 9365 9345"/>
                              <a:gd name="T143" fmla="*/ 9365 h 15"/>
                              <a:gd name="T144" fmla="+- 0 10806 10770"/>
                              <a:gd name="T145" fmla="*/ T144 w 30"/>
                              <a:gd name="T146" fmla="+- 0 9365 9345"/>
                              <a:gd name="T147" fmla="*/ 9365 h 15"/>
                              <a:gd name="T148" fmla="+- 0 10806 10770"/>
                              <a:gd name="T149" fmla="*/ T148 w 30"/>
                              <a:gd name="T150" fmla="+- 0 9366 9345"/>
                              <a:gd name="T151" fmla="*/ 9366 h 15"/>
                              <a:gd name="T152" fmla="+- 0 10806 10770"/>
                              <a:gd name="T153" fmla="*/ T152 w 30"/>
                              <a:gd name="T154" fmla="+- 0 9366 9345"/>
                              <a:gd name="T155" fmla="*/ 9366 h 15"/>
                              <a:gd name="T156" fmla="+- 0 10806 10770"/>
                              <a:gd name="T157" fmla="*/ T156 w 30"/>
                              <a:gd name="T158" fmla="+- 0 9366 9345"/>
                              <a:gd name="T159" fmla="*/ 9366 h 15"/>
                              <a:gd name="T160" fmla="+- 0 10806 10770"/>
                              <a:gd name="T161" fmla="*/ T160 w 30"/>
                              <a:gd name="T162" fmla="+- 0 9366 9345"/>
                              <a:gd name="T163" fmla="*/ 9366 h 15"/>
                              <a:gd name="T164" fmla="+- 0 10806 10770"/>
                              <a:gd name="T165" fmla="*/ T164 w 30"/>
                              <a:gd name="T166" fmla="+- 0 9366 9345"/>
                              <a:gd name="T167" fmla="*/ 9366 h 15"/>
                              <a:gd name="T168" fmla="+- 0 10806 10770"/>
                              <a:gd name="T169" fmla="*/ T168 w 30"/>
                              <a:gd name="T170" fmla="+- 0 9367 9345"/>
                              <a:gd name="T171" fmla="*/ 9367 h 15"/>
                              <a:gd name="T172" fmla="+- 0 10806 10770"/>
                              <a:gd name="T173" fmla="*/ T172 w 30"/>
                              <a:gd name="T174" fmla="+- 0 9367 9345"/>
                              <a:gd name="T175" fmla="*/ 9367 h 15"/>
                              <a:gd name="T176" fmla="+- 0 10806 10770"/>
                              <a:gd name="T177" fmla="*/ T176 w 30"/>
                              <a:gd name="T178" fmla="+- 0 9367 9345"/>
                              <a:gd name="T179" fmla="*/ 9367 h 15"/>
                              <a:gd name="T180" fmla="+- 0 10806 10770"/>
                              <a:gd name="T181" fmla="*/ T180 w 30"/>
                              <a:gd name="T182" fmla="+- 0 9367 9345"/>
                              <a:gd name="T183" fmla="*/ 9367 h 15"/>
                              <a:gd name="T184" fmla="+- 0 10806 10770"/>
                              <a:gd name="T185" fmla="*/ T184 w 30"/>
                              <a:gd name="T186" fmla="+- 0 9368 9345"/>
                              <a:gd name="T187" fmla="*/ 9368 h 15"/>
                              <a:gd name="T188" fmla="+- 0 10806 10770"/>
                              <a:gd name="T189" fmla="*/ T188 w 30"/>
                              <a:gd name="T190" fmla="+- 0 9368 9345"/>
                              <a:gd name="T191" fmla="*/ 9368 h 15"/>
                              <a:gd name="T192" fmla="+- 0 10806 10770"/>
                              <a:gd name="T193" fmla="*/ T192 w 30"/>
                              <a:gd name="T194" fmla="+- 0 9368 9345"/>
                              <a:gd name="T195" fmla="*/ 9368 h 15"/>
                              <a:gd name="T196" fmla="+- 0 10806 10770"/>
                              <a:gd name="T197" fmla="*/ T196 w 30"/>
                              <a:gd name="T198" fmla="+- 0 9369 9345"/>
                              <a:gd name="T199" fmla="*/ 9369 h 15"/>
                              <a:gd name="T200" fmla="+- 0 10806 10770"/>
                              <a:gd name="T201" fmla="*/ T200 w 30"/>
                              <a:gd name="T202" fmla="+- 0 9369 9345"/>
                              <a:gd name="T203" fmla="*/ 9369 h 15"/>
                              <a:gd name="T204" fmla="+- 0 10806 10770"/>
                              <a:gd name="T205" fmla="*/ T204 w 30"/>
                              <a:gd name="T206" fmla="+- 0 9369 9345"/>
                              <a:gd name="T207" fmla="*/ 9369 h 15"/>
                              <a:gd name="T208" fmla="+- 0 10806 10770"/>
                              <a:gd name="T209" fmla="*/ T208 w 30"/>
                              <a:gd name="T210" fmla="+- 0 9370 9345"/>
                              <a:gd name="T211" fmla="*/ 9370 h 15"/>
                              <a:gd name="T212" fmla="+- 0 10806 10770"/>
                              <a:gd name="T213" fmla="*/ T212 w 30"/>
                              <a:gd name="T214" fmla="+- 0 9370 9345"/>
                              <a:gd name="T215" fmla="*/ 9370 h 15"/>
                              <a:gd name="T216" fmla="+- 0 10806 10770"/>
                              <a:gd name="T217" fmla="*/ T216 w 30"/>
                              <a:gd name="T218" fmla="+- 0 9370 9345"/>
                              <a:gd name="T219" fmla="*/ 9370 h 15"/>
                              <a:gd name="T220" fmla="+- 0 10806 10770"/>
                              <a:gd name="T221" fmla="*/ T220 w 30"/>
                              <a:gd name="T222" fmla="+- 0 9371 9345"/>
                              <a:gd name="T223" fmla="*/ 9371 h 15"/>
                              <a:gd name="T224" fmla="+- 0 10806 10770"/>
                              <a:gd name="T225" fmla="*/ T224 w 30"/>
                              <a:gd name="T226" fmla="+- 0 9371 9345"/>
                              <a:gd name="T227" fmla="*/ 9371 h 15"/>
                              <a:gd name="T228" fmla="+- 0 10806 10770"/>
                              <a:gd name="T229" fmla="*/ T228 w 30"/>
                              <a:gd name="T230" fmla="+- 0 9372 9345"/>
                              <a:gd name="T231" fmla="*/ 9372 h 15"/>
                              <a:gd name="T232" fmla="+- 0 10806 10770"/>
                              <a:gd name="T233" fmla="*/ T232 w 30"/>
                              <a:gd name="T234" fmla="+- 0 9372 9345"/>
                              <a:gd name="T235" fmla="*/ 9372 h 15"/>
                              <a:gd name="T236" fmla="+- 0 10806 10770"/>
                              <a:gd name="T237" fmla="*/ T236 w 30"/>
                              <a:gd name="T238" fmla="+- 0 9373 9345"/>
                              <a:gd name="T239" fmla="*/ 9373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30" h="15">
                                <a:moveTo>
                                  <a:pt x="36" y="18"/>
                                </a:moveTo>
                                <a:lnTo>
                                  <a:pt x="36" y="18"/>
                                </a:lnTo>
                                <a:lnTo>
                                  <a:pt x="36" y="19"/>
                                </a:lnTo>
                                <a:lnTo>
                                  <a:pt x="36" y="20"/>
                                </a:lnTo>
                                <a:lnTo>
                                  <a:pt x="36" y="21"/>
                                </a:lnTo>
                                <a:lnTo>
                                  <a:pt x="36" y="22"/>
                                </a:lnTo>
                                <a:lnTo>
                                  <a:pt x="36" y="23"/>
                                </a:lnTo>
                                <a:lnTo>
                                  <a:pt x="36" y="24"/>
                                </a:lnTo>
                                <a:lnTo>
                                  <a:pt x="36" y="25"/>
                                </a:lnTo>
                                <a:lnTo>
                                  <a:pt x="36" y="26"/>
                                </a:lnTo>
                                <a:lnTo>
                                  <a:pt x="36" y="27"/>
                                </a:lnTo>
                                <a:lnTo>
                                  <a:pt x="36" y="28"/>
                                </a:lnTo>
                              </a:path>
                            </a:pathLst>
                          </a:custGeom>
                          <a:solidFill>
                            <a:srgbClr val="FFFFFF"/>
                          </a:solidFill>
                          <a:ln w="811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w14:anchorId="65B744BC">
              <v:group id="Group 35" style="position:absolute;margin-left:538.5pt;margin-top:467.25pt;width:1.5pt;height:.75pt;z-index:251665920;mso-position-horizontal-relative:page;mso-position-vertical-relative:page" coordsize="30,15" coordorigin="10770,9345" o:spid="_x0000_s1026" w14:anchorId="0B5C44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">
                <v:shape id="Freeform 36" style="position:absolute;left:10770;top:9345;width:30;height:15;visibility:visible;mso-wrap-style:square;v-text-anchor:top" coordsize="30,15" o:spid="_x0000_s1027" strokeweight=".22542mm" path="m36,18r,l36,19r,1l36,21r,1l36,23r,1l36,25r,1l36,27r,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">
                  <v:path arrowok="t" o:connecttype="custom" o:connectlocs="36,9363;36,9363;36,9363;36,9363;36,9363;36,9363;36,9363;36,9363;36,9363;36,9363;36,9363;36,9363;36,9363;36,9363;36,9363;36,9363;36,9363;36,9364;36,9364;36,9364;36,9364;36,9364;36,9364;36,9364;36,9364;36,9364;36,9364;36,9364;36,9364;36,9364;36,9365;36,9365;36,9365;36,9365;36,9365;36,9365;36,9365;36,9366;36,9366;36,9366;36,9366;36,9366;36,9367;36,9367;36,9367;36,9367;36,9368;36,9368;36,9368;36,9369;36,9369;36,9369;36,9370;36,9370;36,9370;36,9371;36,9371;36,9372;36,9372;36,9373" o:connectangles="0,0,0,0,0,0,0,0,0,0,0,0,0,0,0,0,0,0,0,0,0,0,0,0,0,0,0,0,0,0,0,0,0,0,0,0,0,0,0,0,0,0,0,0,0,0,0,0,0,0,0,0,0,0,0,0,0,0,0,0"/>
                </v:shape>
                <w10:wrap anchorx="page" anchory="page"/>
              </v:group>
            </w:pict>
          </mc:Fallback>
        </mc:AlternateContent>
      </w:r>
    </w:p>
    <w:p w14:paraId="75C3DCE0" w14:textId="77777777" w:rsidR="005A7437" w:rsidRPr="00314095" w:rsidRDefault="005A7437" w:rsidP="7CC0C60F">
      <w:pPr>
        <w:pStyle w:val="Heading1"/>
        <w:rPr>
          <w:rFonts w:asciiTheme="majorHAnsi" w:hAnsiTheme="majorHAnsi"/>
          <w:lang w:val="en-CA"/>
        </w:rPr>
      </w:pPr>
      <w:bookmarkStart w:id="20" w:name="PageMark3"/>
      <w:bookmarkEnd w:id="20"/>
      <w:r w:rsidRPr="7CC0C60F">
        <w:rPr>
          <w:rFonts w:asciiTheme="majorHAnsi" w:hAnsiTheme="majorHAnsi"/>
          <w:lang w:val="en-CA"/>
        </w:rPr>
        <w:t>Grading Scheme</w:t>
      </w:r>
    </w:p>
    <w:p w14:paraId="75FD84FE" w14:textId="4B02CDE4" w:rsidR="005A7437" w:rsidRPr="00314095" w:rsidRDefault="005A7437" w:rsidP="7CC0C60F">
      <w:pPr>
        <w:tabs>
          <w:tab w:val="left" w:pos="4590"/>
          <w:tab w:val="left" w:pos="6521"/>
        </w:tabs>
        <w:ind w:left="0"/>
        <w:rPr>
          <w:rFonts w:asciiTheme="majorHAnsi" w:hAnsiTheme="majorHAnsi"/>
          <w:b/>
          <w:bCs/>
          <w:lang w:val="en-CA"/>
        </w:rPr>
      </w:pPr>
      <w:r w:rsidRPr="7CC0C60F">
        <w:rPr>
          <w:rFonts w:asciiTheme="majorHAnsi" w:hAnsiTheme="majorHAnsi"/>
          <w:b/>
          <w:bCs/>
          <w:lang w:val="en-CA"/>
        </w:rPr>
        <w:t>Description</w:t>
      </w:r>
      <w:r>
        <w:tab/>
      </w:r>
      <w:r w:rsidRPr="7CC0C60F">
        <w:rPr>
          <w:rFonts w:asciiTheme="majorHAnsi" w:hAnsiTheme="majorHAnsi"/>
          <w:b/>
          <w:bCs/>
          <w:lang w:val="en-CA"/>
        </w:rPr>
        <w:t>Grade Value</w:t>
      </w:r>
      <w:r>
        <w:tab/>
      </w:r>
      <w:r w:rsidR="004E2D0B" w:rsidRPr="7CC0C60F">
        <w:rPr>
          <w:rFonts w:asciiTheme="majorHAnsi" w:hAnsiTheme="majorHAnsi"/>
          <w:b/>
          <w:bCs/>
          <w:lang w:val="en-CA"/>
        </w:rPr>
        <w:t xml:space="preserve">Completion </w:t>
      </w:r>
      <w:r w:rsidRPr="7CC0C60F">
        <w:rPr>
          <w:rFonts w:asciiTheme="majorHAnsi" w:hAnsiTheme="majorHAnsi"/>
          <w:b/>
          <w:bCs/>
          <w:lang w:val="en-CA"/>
        </w:rPr>
        <w:t>Date</w:t>
      </w:r>
      <w:ins w:id="21" w:author="Ronald Raphael" w:date="2023-08-17T16:38:00Z">
        <w:r w:rsidR="00477961">
          <w:rPr>
            <w:rFonts w:asciiTheme="majorHAnsi" w:hAnsiTheme="majorHAnsi"/>
            <w:b/>
            <w:bCs/>
            <w:lang w:val="en-CA"/>
          </w:rPr>
          <w:t xml:space="preserve"> </w:t>
        </w:r>
        <w:r w:rsidR="00477961" w:rsidRPr="00477961">
          <w:rPr>
            <w:rFonts w:asciiTheme="majorHAnsi" w:hAnsiTheme="majorHAnsi"/>
            <w:lang w:val="en-CA"/>
            <w:rPrChange w:id="22" w:author="Ronald Raphael" w:date="2023-08-17T16:38:00Z">
              <w:rPr>
                <w:rFonts w:asciiTheme="majorHAnsi" w:hAnsiTheme="majorHAnsi"/>
                <w:b/>
                <w:bCs/>
                <w:lang w:val="en-CA"/>
              </w:rPr>
            </w:rPrChange>
          </w:rPr>
          <w:t>(tentative)</w:t>
        </w:r>
      </w:ins>
    </w:p>
    <w:p w14:paraId="19E3FBC9" w14:textId="3D6211E5" w:rsidR="005A7437" w:rsidRPr="00314095" w:rsidRDefault="005A7437" w:rsidP="7CC0C60F">
      <w:pPr>
        <w:tabs>
          <w:tab w:val="left" w:pos="4590"/>
          <w:tab w:val="left" w:pos="6521"/>
        </w:tabs>
        <w:ind w:left="0"/>
        <w:rPr>
          <w:rFonts w:asciiTheme="majorHAnsi" w:hAnsiTheme="majorHAnsi"/>
          <w:sz w:val="22"/>
          <w:szCs w:val="22"/>
          <w:lang w:val="en-CA"/>
        </w:rPr>
      </w:pPr>
      <w:r w:rsidRPr="7CC0C60F">
        <w:rPr>
          <w:rFonts w:asciiTheme="majorHAnsi" w:hAnsiTheme="majorHAnsi"/>
          <w:sz w:val="22"/>
          <w:szCs w:val="22"/>
          <w:lang w:val="en-CA"/>
        </w:rPr>
        <w:t>Assignment 1</w:t>
      </w:r>
      <w:r>
        <w:tab/>
      </w:r>
      <w:r w:rsidRPr="7CC0C60F">
        <w:rPr>
          <w:rFonts w:asciiTheme="majorHAnsi" w:hAnsiTheme="majorHAnsi"/>
          <w:sz w:val="22"/>
          <w:szCs w:val="22"/>
          <w:lang w:val="en-CA"/>
        </w:rPr>
        <w:t>1</w:t>
      </w:r>
      <w:r w:rsidR="3A30EB3F" w:rsidRPr="7CC0C60F">
        <w:rPr>
          <w:rFonts w:asciiTheme="majorHAnsi" w:hAnsiTheme="majorHAnsi"/>
          <w:sz w:val="22"/>
          <w:szCs w:val="22"/>
          <w:lang w:val="en-CA"/>
        </w:rPr>
        <w:t>5</w:t>
      </w:r>
      <w:r w:rsidRPr="7CC0C60F">
        <w:rPr>
          <w:rFonts w:asciiTheme="majorHAnsi" w:hAnsiTheme="majorHAnsi"/>
          <w:sz w:val="22"/>
          <w:szCs w:val="22"/>
          <w:lang w:val="en-CA"/>
        </w:rPr>
        <w:t>%</w:t>
      </w:r>
      <w:r>
        <w:tab/>
      </w:r>
      <w:r w:rsidR="5477E242" w:rsidRPr="7CC0C60F">
        <w:rPr>
          <w:rFonts w:asciiTheme="majorHAnsi" w:hAnsiTheme="majorHAnsi"/>
          <w:sz w:val="22"/>
          <w:szCs w:val="22"/>
          <w:lang w:val="en-CA"/>
        </w:rPr>
        <w:t>Week 3</w:t>
      </w:r>
      <w:r w:rsidRPr="7CC0C60F">
        <w:rPr>
          <w:rFonts w:asciiTheme="majorHAnsi" w:hAnsiTheme="majorHAnsi"/>
          <w:sz w:val="22"/>
          <w:szCs w:val="22"/>
          <w:lang w:val="en-CA"/>
        </w:rPr>
        <w:t xml:space="preserve">, </w:t>
      </w:r>
      <w:r w:rsidR="0081149E" w:rsidRPr="7CC0C60F">
        <w:rPr>
          <w:rFonts w:asciiTheme="majorHAnsi" w:hAnsiTheme="majorHAnsi"/>
          <w:sz w:val="22"/>
          <w:szCs w:val="22"/>
          <w:lang w:val="en-CA"/>
        </w:rPr>
        <w:t>in-class demo</w:t>
      </w:r>
    </w:p>
    <w:p w14:paraId="424B0738" w14:textId="237B0250" w:rsidR="005A7437" w:rsidRPr="00314095" w:rsidRDefault="005A7437" w:rsidP="7CC0C60F">
      <w:pPr>
        <w:tabs>
          <w:tab w:val="left" w:pos="4590"/>
          <w:tab w:val="left" w:pos="6521"/>
        </w:tabs>
        <w:ind w:left="0"/>
        <w:rPr>
          <w:rFonts w:asciiTheme="majorHAnsi" w:hAnsiTheme="majorHAnsi"/>
          <w:sz w:val="22"/>
          <w:szCs w:val="22"/>
          <w:lang w:val="en-CA"/>
        </w:rPr>
      </w:pPr>
      <w:r w:rsidRPr="7CC0C60F">
        <w:rPr>
          <w:rFonts w:asciiTheme="majorHAnsi" w:hAnsiTheme="majorHAnsi"/>
          <w:sz w:val="22"/>
          <w:szCs w:val="22"/>
          <w:lang w:val="en-CA"/>
        </w:rPr>
        <w:t>Assignment 2</w:t>
      </w:r>
      <w:r>
        <w:tab/>
      </w:r>
      <w:r w:rsidRPr="7CC0C60F">
        <w:rPr>
          <w:rFonts w:asciiTheme="majorHAnsi" w:hAnsiTheme="majorHAnsi"/>
          <w:sz w:val="22"/>
          <w:szCs w:val="22"/>
          <w:lang w:val="en-CA"/>
        </w:rPr>
        <w:t>1</w:t>
      </w:r>
      <w:r w:rsidR="00A0180D" w:rsidRPr="7CC0C60F">
        <w:rPr>
          <w:rFonts w:asciiTheme="majorHAnsi" w:hAnsiTheme="majorHAnsi"/>
          <w:sz w:val="22"/>
          <w:szCs w:val="22"/>
          <w:lang w:val="en-CA"/>
        </w:rPr>
        <w:t>5</w:t>
      </w:r>
      <w:r w:rsidRPr="7CC0C60F">
        <w:rPr>
          <w:rFonts w:asciiTheme="majorHAnsi" w:hAnsiTheme="majorHAnsi"/>
          <w:sz w:val="22"/>
          <w:szCs w:val="22"/>
          <w:lang w:val="en-CA"/>
        </w:rPr>
        <w:t>%</w:t>
      </w:r>
      <w:r>
        <w:tab/>
      </w:r>
      <w:r w:rsidR="534567D2" w:rsidRPr="7CC0C60F">
        <w:rPr>
          <w:rFonts w:asciiTheme="majorHAnsi" w:hAnsiTheme="majorHAnsi"/>
          <w:sz w:val="22"/>
          <w:szCs w:val="22"/>
          <w:lang w:val="en-CA"/>
        </w:rPr>
        <w:t>Week 6</w:t>
      </w:r>
      <w:r w:rsidRPr="7CC0C60F">
        <w:rPr>
          <w:rFonts w:asciiTheme="majorHAnsi" w:hAnsiTheme="majorHAnsi"/>
          <w:sz w:val="22"/>
          <w:szCs w:val="22"/>
          <w:lang w:val="en-CA"/>
        </w:rPr>
        <w:t xml:space="preserve">, </w:t>
      </w:r>
      <w:r w:rsidR="0081149E" w:rsidRPr="7CC0C60F">
        <w:rPr>
          <w:rFonts w:asciiTheme="majorHAnsi" w:hAnsiTheme="majorHAnsi"/>
          <w:sz w:val="22"/>
          <w:szCs w:val="22"/>
          <w:lang w:val="en-CA"/>
        </w:rPr>
        <w:t>in-class demo</w:t>
      </w:r>
    </w:p>
    <w:p w14:paraId="5360B45A" w14:textId="0A87C0F8" w:rsidR="005A7437" w:rsidRPr="00314095" w:rsidRDefault="5EDD161C" w:rsidP="7CC0C60F">
      <w:pPr>
        <w:tabs>
          <w:tab w:val="left" w:pos="4590"/>
          <w:tab w:val="left" w:pos="6521"/>
        </w:tabs>
        <w:ind w:left="0"/>
        <w:rPr>
          <w:rFonts w:asciiTheme="majorHAnsi" w:hAnsiTheme="majorHAnsi"/>
          <w:sz w:val="22"/>
          <w:szCs w:val="22"/>
          <w:lang w:val="en-CA"/>
        </w:rPr>
      </w:pPr>
      <w:r w:rsidRPr="7CC0C60F">
        <w:rPr>
          <w:rFonts w:asciiTheme="majorHAnsi" w:hAnsiTheme="majorHAnsi"/>
          <w:sz w:val="22"/>
          <w:szCs w:val="22"/>
          <w:lang w:val="en-CA"/>
        </w:rPr>
        <w:t xml:space="preserve">Midterm </w:t>
      </w:r>
      <w:r w:rsidR="005A7437">
        <w:tab/>
      </w:r>
      <w:r w:rsidR="40C425C6" w:rsidRPr="7CC0C60F">
        <w:rPr>
          <w:rFonts w:asciiTheme="majorHAnsi" w:hAnsiTheme="majorHAnsi"/>
          <w:sz w:val="22"/>
          <w:szCs w:val="22"/>
          <w:lang w:val="en-CA"/>
        </w:rPr>
        <w:t>20</w:t>
      </w:r>
      <w:r w:rsidR="005A7437" w:rsidRPr="7CC0C60F">
        <w:rPr>
          <w:rFonts w:asciiTheme="majorHAnsi" w:hAnsiTheme="majorHAnsi"/>
          <w:sz w:val="22"/>
          <w:szCs w:val="22"/>
          <w:lang w:val="en-CA"/>
        </w:rPr>
        <w:t>%</w:t>
      </w:r>
      <w:r w:rsidR="005A7437">
        <w:tab/>
      </w:r>
      <w:r w:rsidR="5A5A4684" w:rsidRPr="7CC0C60F">
        <w:rPr>
          <w:rFonts w:asciiTheme="majorHAnsi" w:hAnsiTheme="majorHAnsi"/>
          <w:b/>
          <w:bCs/>
          <w:sz w:val="22"/>
          <w:szCs w:val="22"/>
          <w:lang w:val="en-CA"/>
        </w:rPr>
        <w:t>Week 7</w:t>
      </w:r>
      <w:r w:rsidR="005A7437" w:rsidRPr="7CC0C60F">
        <w:rPr>
          <w:rFonts w:asciiTheme="majorHAnsi" w:hAnsiTheme="majorHAnsi"/>
          <w:sz w:val="22"/>
          <w:szCs w:val="22"/>
          <w:lang w:val="en-CA"/>
        </w:rPr>
        <w:t>, in class</w:t>
      </w:r>
    </w:p>
    <w:p w14:paraId="4AA34CBD" w14:textId="4C3B3794" w:rsidR="005A7437" w:rsidRPr="00A0180D" w:rsidRDefault="008B3B18" w:rsidP="7CC0C60F">
      <w:pPr>
        <w:tabs>
          <w:tab w:val="left" w:pos="4590"/>
          <w:tab w:val="left" w:pos="6521"/>
        </w:tabs>
        <w:ind w:left="0"/>
        <w:rPr>
          <w:rFonts w:asciiTheme="majorHAnsi" w:hAnsiTheme="majorHAnsi"/>
          <w:sz w:val="22"/>
          <w:szCs w:val="22"/>
          <w:lang w:val="en-CA"/>
        </w:rPr>
      </w:pPr>
      <w:r w:rsidRPr="7CC0C60F">
        <w:rPr>
          <w:rFonts w:asciiTheme="majorHAnsi" w:hAnsiTheme="majorHAnsi"/>
          <w:sz w:val="22"/>
          <w:szCs w:val="22"/>
          <w:lang w:val="en-CA"/>
        </w:rPr>
        <w:t>Term project</w:t>
      </w:r>
      <w:r w:rsidR="65CFF001" w:rsidRPr="7CC0C60F">
        <w:rPr>
          <w:rFonts w:asciiTheme="majorHAnsi" w:hAnsiTheme="majorHAnsi"/>
          <w:sz w:val="22"/>
          <w:szCs w:val="22"/>
          <w:lang w:val="en-CA"/>
        </w:rPr>
        <w:t>:</w:t>
      </w:r>
      <w:r>
        <w:tab/>
      </w:r>
      <w:r w:rsidR="7D45E8DA" w:rsidRPr="7CC0C60F">
        <w:rPr>
          <w:rFonts w:asciiTheme="majorHAnsi" w:hAnsiTheme="majorHAnsi"/>
          <w:sz w:val="22"/>
          <w:szCs w:val="22"/>
          <w:lang w:val="en-CA"/>
        </w:rPr>
        <w:t>3</w:t>
      </w:r>
      <w:r w:rsidR="00E108A8" w:rsidRPr="7CC0C60F">
        <w:rPr>
          <w:rFonts w:asciiTheme="majorHAnsi" w:hAnsiTheme="majorHAnsi"/>
          <w:sz w:val="22"/>
          <w:szCs w:val="22"/>
          <w:lang w:val="en-CA"/>
        </w:rPr>
        <w:t>0</w:t>
      </w:r>
      <w:r w:rsidR="005A7437" w:rsidRPr="7CC0C60F">
        <w:rPr>
          <w:rFonts w:asciiTheme="majorHAnsi" w:hAnsiTheme="majorHAnsi"/>
          <w:sz w:val="22"/>
          <w:szCs w:val="22"/>
          <w:lang w:val="en-CA"/>
        </w:rPr>
        <w:t>%</w:t>
      </w:r>
      <w:r>
        <w:tab/>
      </w:r>
    </w:p>
    <w:p w14:paraId="36A28E38" w14:textId="3BBBD86C" w:rsidR="20D56891" w:rsidRDefault="20D56891" w:rsidP="7CC0C60F">
      <w:pPr>
        <w:tabs>
          <w:tab w:val="left" w:pos="6480"/>
          <w:tab w:val="left" w:pos="4950"/>
        </w:tabs>
        <w:ind w:left="0" w:firstLine="420"/>
        <w:rPr>
          <w:rFonts w:asciiTheme="majorHAnsi" w:hAnsiTheme="majorHAnsi"/>
          <w:color w:val="BFBFBF" w:themeColor="background1" w:themeShade="BF"/>
          <w:sz w:val="22"/>
          <w:szCs w:val="22"/>
          <w:lang w:val="en-CA"/>
        </w:rPr>
      </w:pPr>
      <w:r w:rsidRPr="7CC0C60F">
        <w:rPr>
          <w:rFonts w:asciiTheme="majorHAnsi" w:hAnsiTheme="majorHAnsi"/>
          <w:color w:val="auto"/>
          <w:sz w:val="22"/>
          <w:szCs w:val="22"/>
          <w:lang w:val="en-CA"/>
        </w:rPr>
        <w:t>Deliverable 1:</w:t>
      </w:r>
      <w:r w:rsidR="3B8F9D91" w:rsidRPr="7CC0C60F">
        <w:rPr>
          <w:rFonts w:asciiTheme="majorHAnsi" w:hAnsiTheme="majorHAnsi"/>
          <w:color w:val="auto"/>
          <w:sz w:val="22"/>
          <w:szCs w:val="22"/>
          <w:lang w:val="en-CA"/>
        </w:rPr>
        <w:t xml:space="preserve"> project </w:t>
      </w:r>
      <w:r w:rsidRPr="7CC0C60F">
        <w:rPr>
          <w:rFonts w:asciiTheme="majorHAnsi" w:hAnsiTheme="majorHAnsi"/>
          <w:color w:val="auto"/>
          <w:sz w:val="22"/>
          <w:szCs w:val="22"/>
          <w:lang w:val="en-CA"/>
        </w:rPr>
        <w:t>proposal</w:t>
      </w:r>
      <w:r>
        <w:tab/>
      </w:r>
      <w:r w:rsidR="097F9274" w:rsidRPr="7CC0C60F">
        <w:rPr>
          <w:rFonts w:asciiTheme="majorHAnsi" w:hAnsiTheme="majorHAnsi"/>
          <w:color w:val="auto"/>
          <w:sz w:val="22"/>
          <w:szCs w:val="22"/>
          <w:lang w:val="en-CA"/>
        </w:rPr>
        <w:t xml:space="preserve">  </w:t>
      </w:r>
      <w:r w:rsidR="2C893CF0" w:rsidRPr="7CC0C60F">
        <w:rPr>
          <w:rFonts w:asciiTheme="majorHAnsi" w:hAnsiTheme="majorHAnsi"/>
          <w:color w:val="auto"/>
          <w:sz w:val="22"/>
          <w:szCs w:val="22"/>
          <w:lang w:val="en-CA"/>
        </w:rPr>
        <w:t>2</w:t>
      </w:r>
      <w:r w:rsidRPr="7CC0C60F">
        <w:rPr>
          <w:rFonts w:asciiTheme="majorHAnsi" w:hAnsiTheme="majorHAnsi"/>
          <w:color w:val="auto"/>
          <w:sz w:val="22"/>
          <w:szCs w:val="22"/>
          <w:lang w:val="en-CA"/>
        </w:rPr>
        <w:t>%</w:t>
      </w:r>
      <w:r>
        <w:tab/>
      </w:r>
      <w:r w:rsidRPr="7CC0C60F">
        <w:rPr>
          <w:rFonts w:asciiTheme="majorHAnsi" w:hAnsiTheme="majorHAnsi"/>
          <w:color w:val="auto"/>
          <w:sz w:val="22"/>
          <w:szCs w:val="22"/>
          <w:lang w:val="en-CA"/>
        </w:rPr>
        <w:t>Week 2</w:t>
      </w:r>
    </w:p>
    <w:p w14:paraId="06DBDC37" w14:textId="207F4CBE" w:rsidR="20D56891" w:rsidRDefault="20D56891" w:rsidP="7CC0C60F">
      <w:pPr>
        <w:tabs>
          <w:tab w:val="left" w:pos="6480"/>
          <w:tab w:val="left" w:pos="4950"/>
        </w:tabs>
        <w:ind w:left="0" w:firstLine="420"/>
        <w:rPr>
          <w:rFonts w:asciiTheme="majorHAnsi" w:hAnsiTheme="majorHAnsi"/>
          <w:color w:val="BFBFBF" w:themeColor="background1" w:themeShade="BF"/>
          <w:sz w:val="22"/>
          <w:szCs w:val="22"/>
          <w:lang w:val="en-CA"/>
        </w:rPr>
      </w:pPr>
      <w:r w:rsidRPr="7CC0C60F">
        <w:rPr>
          <w:rFonts w:asciiTheme="majorHAnsi" w:hAnsiTheme="majorHAnsi"/>
          <w:color w:val="auto"/>
          <w:sz w:val="22"/>
          <w:szCs w:val="22"/>
          <w:lang w:val="en-CA"/>
        </w:rPr>
        <w:t xml:space="preserve">Deliverable 2: </w:t>
      </w:r>
      <w:r w:rsidR="2689BA4C" w:rsidRPr="7CC0C60F">
        <w:rPr>
          <w:rFonts w:asciiTheme="majorHAnsi" w:hAnsiTheme="majorHAnsi"/>
          <w:color w:val="auto"/>
          <w:sz w:val="22"/>
          <w:szCs w:val="22"/>
          <w:lang w:val="en-CA"/>
        </w:rPr>
        <w:t>F</w:t>
      </w:r>
      <w:r w:rsidRPr="7CC0C60F">
        <w:rPr>
          <w:rFonts w:asciiTheme="majorHAnsi" w:hAnsiTheme="majorHAnsi"/>
          <w:color w:val="auto"/>
          <w:sz w:val="22"/>
          <w:szCs w:val="22"/>
          <w:lang w:val="en-CA"/>
        </w:rPr>
        <w:t>eature suite</w:t>
      </w:r>
      <w:r w:rsidR="6E1BD96B" w:rsidRPr="7CC0C60F">
        <w:rPr>
          <w:rFonts w:asciiTheme="majorHAnsi" w:hAnsiTheme="majorHAnsi"/>
          <w:color w:val="auto"/>
          <w:sz w:val="22"/>
          <w:szCs w:val="22"/>
          <w:lang w:val="en-CA"/>
        </w:rPr>
        <w:t xml:space="preserve"> and ERD</w:t>
      </w:r>
      <w:r>
        <w:tab/>
      </w:r>
      <w:r w:rsidR="6988967D" w:rsidRPr="7CC0C60F">
        <w:rPr>
          <w:rFonts w:asciiTheme="majorHAnsi" w:hAnsiTheme="majorHAnsi"/>
          <w:color w:val="auto"/>
          <w:sz w:val="22"/>
          <w:szCs w:val="22"/>
          <w:lang w:val="en-CA"/>
        </w:rPr>
        <w:t xml:space="preserve">  </w:t>
      </w:r>
      <w:r w:rsidR="0ECB083F" w:rsidRPr="7CC0C60F">
        <w:rPr>
          <w:rFonts w:asciiTheme="majorHAnsi" w:hAnsiTheme="majorHAnsi"/>
          <w:color w:val="auto"/>
          <w:sz w:val="22"/>
          <w:szCs w:val="22"/>
          <w:lang w:val="en-CA"/>
        </w:rPr>
        <w:t>3</w:t>
      </w:r>
      <w:r w:rsidRPr="7CC0C60F">
        <w:rPr>
          <w:rFonts w:asciiTheme="majorHAnsi" w:hAnsiTheme="majorHAnsi"/>
          <w:color w:val="auto"/>
          <w:sz w:val="22"/>
          <w:szCs w:val="22"/>
          <w:lang w:val="en-CA"/>
        </w:rPr>
        <w:t>%</w:t>
      </w:r>
      <w:r>
        <w:tab/>
      </w:r>
      <w:r w:rsidRPr="7CC0C60F">
        <w:rPr>
          <w:rFonts w:asciiTheme="majorHAnsi" w:hAnsiTheme="majorHAnsi"/>
          <w:color w:val="auto"/>
          <w:sz w:val="22"/>
          <w:szCs w:val="22"/>
          <w:lang w:val="en-CA"/>
        </w:rPr>
        <w:t>Week 5</w:t>
      </w:r>
    </w:p>
    <w:p w14:paraId="6B1F2052" w14:textId="3FA69DAB" w:rsidR="20D56891" w:rsidRDefault="20D56891" w:rsidP="7CC0C60F">
      <w:pPr>
        <w:tabs>
          <w:tab w:val="left" w:pos="6480"/>
          <w:tab w:val="left" w:pos="4950"/>
        </w:tabs>
        <w:ind w:left="0" w:firstLine="420"/>
        <w:rPr>
          <w:rFonts w:asciiTheme="majorHAnsi" w:hAnsiTheme="majorHAnsi"/>
          <w:color w:val="BFBFBF" w:themeColor="background1" w:themeShade="BF"/>
          <w:sz w:val="22"/>
          <w:szCs w:val="22"/>
          <w:lang w:val="en-CA"/>
        </w:rPr>
      </w:pPr>
      <w:r w:rsidRPr="7CC0C60F">
        <w:rPr>
          <w:rFonts w:asciiTheme="majorHAnsi" w:hAnsiTheme="majorHAnsi"/>
          <w:color w:val="auto"/>
          <w:sz w:val="22"/>
          <w:szCs w:val="22"/>
          <w:lang w:val="en-CA"/>
        </w:rPr>
        <w:t>Deliverable 3</w:t>
      </w:r>
      <w:r w:rsidR="6AF272AA" w:rsidRPr="7CC0C60F">
        <w:rPr>
          <w:rFonts w:asciiTheme="majorHAnsi" w:hAnsiTheme="majorHAnsi"/>
          <w:color w:val="auto"/>
          <w:sz w:val="22"/>
          <w:szCs w:val="22"/>
          <w:lang w:val="en-CA"/>
        </w:rPr>
        <w:t>a</w:t>
      </w:r>
      <w:r w:rsidRPr="7CC0C60F">
        <w:rPr>
          <w:rFonts w:asciiTheme="majorHAnsi" w:hAnsiTheme="majorHAnsi"/>
          <w:color w:val="auto"/>
          <w:sz w:val="22"/>
          <w:szCs w:val="22"/>
          <w:lang w:val="en-CA"/>
        </w:rPr>
        <w:t xml:space="preserve">: </w:t>
      </w:r>
      <w:r w:rsidR="3BAAD17B" w:rsidRPr="7CC0C60F">
        <w:rPr>
          <w:rFonts w:asciiTheme="majorHAnsi" w:hAnsiTheme="majorHAnsi"/>
          <w:color w:val="auto"/>
          <w:sz w:val="22"/>
          <w:szCs w:val="22"/>
          <w:lang w:val="en-CA"/>
        </w:rPr>
        <w:t xml:space="preserve">50% </w:t>
      </w:r>
      <w:r w:rsidR="2291F0BF" w:rsidRPr="7CC0C60F">
        <w:rPr>
          <w:rFonts w:asciiTheme="majorHAnsi" w:hAnsiTheme="majorHAnsi"/>
          <w:color w:val="auto"/>
          <w:sz w:val="22"/>
          <w:szCs w:val="22"/>
          <w:lang w:val="en-CA"/>
        </w:rPr>
        <w:t>progress checkpoint</w:t>
      </w:r>
      <w:r>
        <w:tab/>
      </w:r>
      <w:r w:rsidR="14429D91" w:rsidRPr="7CC0C60F">
        <w:rPr>
          <w:rFonts w:asciiTheme="majorHAnsi" w:hAnsiTheme="majorHAnsi"/>
          <w:color w:val="auto"/>
          <w:sz w:val="22"/>
          <w:szCs w:val="22"/>
          <w:lang w:val="en-CA"/>
        </w:rPr>
        <w:t>10</w:t>
      </w:r>
      <w:r w:rsidRPr="7CC0C60F">
        <w:rPr>
          <w:rFonts w:asciiTheme="majorHAnsi" w:hAnsiTheme="majorHAnsi"/>
          <w:color w:val="auto"/>
          <w:sz w:val="22"/>
          <w:szCs w:val="22"/>
          <w:lang w:val="en-CA"/>
        </w:rPr>
        <w:t>%</w:t>
      </w:r>
      <w:r>
        <w:tab/>
      </w:r>
      <w:r w:rsidRPr="7CC0C60F">
        <w:rPr>
          <w:rFonts w:asciiTheme="majorHAnsi" w:hAnsiTheme="majorHAnsi"/>
          <w:color w:val="auto"/>
          <w:sz w:val="22"/>
          <w:szCs w:val="22"/>
          <w:lang w:val="en-CA"/>
        </w:rPr>
        <w:t xml:space="preserve">Week </w:t>
      </w:r>
      <w:r w:rsidR="7C9D5DA9" w:rsidRPr="7CC0C60F">
        <w:rPr>
          <w:rFonts w:asciiTheme="majorHAnsi" w:hAnsiTheme="majorHAnsi"/>
          <w:color w:val="auto"/>
          <w:sz w:val="22"/>
          <w:szCs w:val="22"/>
          <w:lang w:val="en-CA"/>
        </w:rPr>
        <w:t>9</w:t>
      </w:r>
    </w:p>
    <w:p w14:paraId="7D336195" w14:textId="121B133D" w:rsidR="20D56891" w:rsidRDefault="189F120A" w:rsidP="7CC0C60F">
      <w:pPr>
        <w:tabs>
          <w:tab w:val="left" w:pos="6480"/>
          <w:tab w:val="left" w:pos="4950"/>
        </w:tabs>
        <w:ind w:left="0" w:firstLine="420"/>
        <w:rPr>
          <w:rFonts w:asciiTheme="majorHAnsi" w:hAnsiTheme="majorHAnsi"/>
          <w:color w:val="auto"/>
          <w:sz w:val="22"/>
          <w:szCs w:val="22"/>
          <w:lang w:val="en-CA"/>
        </w:rPr>
      </w:pPr>
      <w:r w:rsidRPr="7CC0C60F">
        <w:rPr>
          <w:rFonts w:asciiTheme="majorHAnsi" w:hAnsiTheme="majorHAnsi"/>
          <w:color w:val="auto"/>
          <w:sz w:val="22"/>
          <w:szCs w:val="22"/>
          <w:lang w:val="en-CA"/>
        </w:rPr>
        <w:t>Deliverable 3</w:t>
      </w:r>
      <w:r w:rsidR="46C06CC4" w:rsidRPr="7CC0C60F">
        <w:rPr>
          <w:rFonts w:asciiTheme="majorHAnsi" w:hAnsiTheme="majorHAnsi"/>
          <w:color w:val="auto"/>
          <w:sz w:val="22"/>
          <w:szCs w:val="22"/>
          <w:lang w:val="en-CA"/>
        </w:rPr>
        <w:t>b</w:t>
      </w:r>
      <w:r w:rsidRPr="7CC0C60F">
        <w:rPr>
          <w:rFonts w:asciiTheme="majorHAnsi" w:hAnsiTheme="majorHAnsi"/>
          <w:color w:val="auto"/>
          <w:sz w:val="22"/>
          <w:szCs w:val="22"/>
          <w:lang w:val="en-CA"/>
        </w:rPr>
        <w:t xml:space="preserve">: </w:t>
      </w:r>
      <w:r w:rsidR="72A7A4C6" w:rsidRPr="7CC0C60F">
        <w:rPr>
          <w:rFonts w:asciiTheme="majorHAnsi" w:hAnsiTheme="majorHAnsi"/>
          <w:color w:val="auto"/>
          <w:sz w:val="22"/>
          <w:szCs w:val="22"/>
          <w:lang w:val="en-CA"/>
        </w:rPr>
        <w:t xml:space="preserve">Completed </w:t>
      </w:r>
      <w:r w:rsidRPr="7CC0C60F">
        <w:rPr>
          <w:rFonts w:asciiTheme="majorHAnsi" w:hAnsiTheme="majorHAnsi"/>
          <w:color w:val="auto"/>
          <w:sz w:val="22"/>
          <w:szCs w:val="22"/>
          <w:lang w:val="en-CA"/>
        </w:rPr>
        <w:t>Implementation</w:t>
      </w:r>
      <w:r w:rsidR="20D56891">
        <w:tab/>
      </w:r>
      <w:r w:rsidR="4C7AF718" w:rsidRPr="7CC0C60F">
        <w:rPr>
          <w:rFonts w:asciiTheme="majorHAnsi" w:hAnsiTheme="majorHAnsi"/>
          <w:color w:val="auto"/>
          <w:sz w:val="22"/>
          <w:szCs w:val="22"/>
          <w:lang w:val="en-CA"/>
        </w:rPr>
        <w:t>10</w:t>
      </w:r>
      <w:r w:rsidRPr="7CC0C60F">
        <w:rPr>
          <w:rFonts w:asciiTheme="majorHAnsi" w:hAnsiTheme="majorHAnsi"/>
          <w:color w:val="auto"/>
          <w:sz w:val="22"/>
          <w:szCs w:val="22"/>
          <w:lang w:val="en-CA"/>
        </w:rPr>
        <w:t>%</w:t>
      </w:r>
      <w:r w:rsidR="20D56891">
        <w:tab/>
      </w:r>
      <w:r w:rsidRPr="7CC0C60F">
        <w:rPr>
          <w:rFonts w:asciiTheme="majorHAnsi" w:hAnsiTheme="majorHAnsi"/>
          <w:color w:val="auto"/>
          <w:sz w:val="22"/>
          <w:szCs w:val="22"/>
          <w:lang w:val="en-CA"/>
        </w:rPr>
        <w:t xml:space="preserve">Week 14 </w:t>
      </w:r>
    </w:p>
    <w:p w14:paraId="11608258" w14:textId="687CDB2F" w:rsidR="20D56891" w:rsidRDefault="20D56891" w:rsidP="7CC0C60F">
      <w:pPr>
        <w:tabs>
          <w:tab w:val="left" w:pos="6480"/>
          <w:tab w:val="left" w:pos="4950"/>
        </w:tabs>
        <w:ind w:left="0" w:firstLine="420"/>
        <w:rPr>
          <w:rFonts w:asciiTheme="majorHAnsi" w:hAnsiTheme="majorHAnsi"/>
          <w:color w:val="BFBFBF" w:themeColor="background1" w:themeShade="BF"/>
          <w:sz w:val="22"/>
          <w:szCs w:val="22"/>
          <w:lang w:val="en-CA"/>
        </w:rPr>
      </w:pPr>
      <w:r w:rsidRPr="7CC0C60F">
        <w:rPr>
          <w:rFonts w:asciiTheme="majorHAnsi" w:hAnsiTheme="majorHAnsi"/>
          <w:color w:val="auto"/>
          <w:sz w:val="22"/>
          <w:szCs w:val="22"/>
          <w:lang w:val="en-CA"/>
        </w:rPr>
        <w:t xml:space="preserve">Deliverable 4: </w:t>
      </w:r>
      <w:r w:rsidR="3255B32E" w:rsidRPr="7CC0C60F">
        <w:rPr>
          <w:rFonts w:asciiTheme="majorHAnsi" w:hAnsiTheme="majorHAnsi"/>
          <w:color w:val="auto"/>
          <w:sz w:val="22"/>
          <w:szCs w:val="22"/>
          <w:lang w:val="en-CA"/>
        </w:rPr>
        <w:t>P</w:t>
      </w:r>
      <w:r w:rsidRPr="7CC0C60F">
        <w:rPr>
          <w:rFonts w:asciiTheme="majorHAnsi" w:hAnsiTheme="majorHAnsi"/>
          <w:color w:val="auto"/>
          <w:sz w:val="22"/>
          <w:szCs w:val="22"/>
          <w:lang w:val="en-CA"/>
        </w:rPr>
        <w:t>resentation</w:t>
      </w:r>
      <w:r w:rsidR="06605F07" w:rsidRPr="7CC0C60F">
        <w:rPr>
          <w:rFonts w:asciiTheme="majorHAnsi" w:hAnsiTheme="majorHAnsi"/>
          <w:color w:val="auto"/>
          <w:sz w:val="22"/>
          <w:szCs w:val="22"/>
          <w:lang w:val="en-CA"/>
        </w:rPr>
        <w:t xml:space="preserve"> and demo</w:t>
      </w:r>
      <w:r>
        <w:tab/>
      </w:r>
      <w:r w:rsidR="69C51F8F" w:rsidRPr="7CC0C60F">
        <w:rPr>
          <w:rFonts w:asciiTheme="majorHAnsi" w:hAnsiTheme="majorHAnsi"/>
          <w:color w:val="auto"/>
          <w:sz w:val="22"/>
          <w:szCs w:val="22"/>
          <w:lang w:val="en-CA"/>
        </w:rPr>
        <w:t xml:space="preserve">  </w:t>
      </w:r>
      <w:r w:rsidR="16569749" w:rsidRPr="7CC0C60F">
        <w:rPr>
          <w:rFonts w:asciiTheme="majorHAnsi" w:hAnsiTheme="majorHAnsi"/>
          <w:color w:val="auto"/>
          <w:sz w:val="22"/>
          <w:szCs w:val="22"/>
          <w:lang w:val="en-CA"/>
        </w:rPr>
        <w:t>2</w:t>
      </w:r>
      <w:r w:rsidRPr="7CC0C60F">
        <w:rPr>
          <w:rFonts w:asciiTheme="majorHAnsi" w:hAnsiTheme="majorHAnsi"/>
          <w:color w:val="auto"/>
          <w:sz w:val="22"/>
          <w:szCs w:val="22"/>
          <w:lang w:val="en-CA"/>
        </w:rPr>
        <w:t>%</w:t>
      </w:r>
      <w:r>
        <w:tab/>
      </w:r>
      <w:r w:rsidR="4D4EEEDA" w:rsidRPr="7CC0C60F">
        <w:rPr>
          <w:rFonts w:asciiTheme="majorHAnsi" w:hAnsiTheme="majorHAnsi"/>
          <w:color w:val="auto"/>
          <w:sz w:val="22"/>
          <w:szCs w:val="22"/>
          <w:lang w:val="en-CA"/>
        </w:rPr>
        <w:t>Week 1</w:t>
      </w:r>
      <w:r w:rsidR="3E77A4E3" w:rsidRPr="7CC0C60F">
        <w:rPr>
          <w:rFonts w:asciiTheme="majorHAnsi" w:hAnsiTheme="majorHAnsi"/>
          <w:color w:val="auto"/>
          <w:sz w:val="22"/>
          <w:szCs w:val="22"/>
          <w:lang w:val="en-CA"/>
        </w:rPr>
        <w:t>4</w:t>
      </w:r>
    </w:p>
    <w:p w14:paraId="0CF6D226" w14:textId="4E211012" w:rsidR="20D56891" w:rsidRDefault="20D56891" w:rsidP="7CC0C60F">
      <w:pPr>
        <w:tabs>
          <w:tab w:val="left" w:pos="6480"/>
          <w:tab w:val="left" w:pos="4950"/>
        </w:tabs>
        <w:ind w:left="0" w:firstLine="420"/>
        <w:rPr>
          <w:rFonts w:asciiTheme="majorHAnsi" w:hAnsiTheme="majorHAnsi"/>
          <w:color w:val="BFBFBF" w:themeColor="background1" w:themeShade="BF"/>
          <w:sz w:val="22"/>
          <w:szCs w:val="22"/>
          <w:lang w:val="en-CA"/>
        </w:rPr>
      </w:pPr>
      <w:r w:rsidRPr="7CC0C60F">
        <w:rPr>
          <w:rFonts w:asciiTheme="majorHAnsi" w:hAnsiTheme="majorHAnsi"/>
          <w:color w:val="auto"/>
          <w:sz w:val="22"/>
          <w:szCs w:val="22"/>
          <w:lang w:val="en-CA"/>
        </w:rPr>
        <w:t xml:space="preserve">Deliverable 5: </w:t>
      </w:r>
      <w:r w:rsidR="447E3850" w:rsidRPr="7CC0C60F">
        <w:rPr>
          <w:rFonts w:asciiTheme="majorHAnsi" w:hAnsiTheme="majorHAnsi"/>
          <w:color w:val="auto"/>
          <w:sz w:val="22"/>
          <w:szCs w:val="22"/>
          <w:lang w:val="en-CA"/>
        </w:rPr>
        <w:t>U</w:t>
      </w:r>
      <w:r w:rsidRPr="7CC0C60F">
        <w:rPr>
          <w:rFonts w:asciiTheme="majorHAnsi" w:hAnsiTheme="majorHAnsi"/>
          <w:color w:val="auto"/>
          <w:sz w:val="22"/>
          <w:szCs w:val="22"/>
          <w:lang w:val="en-CA"/>
        </w:rPr>
        <w:t>ser guide</w:t>
      </w:r>
      <w:r>
        <w:tab/>
      </w:r>
      <w:r w:rsidR="39B49894" w:rsidRPr="7CC0C60F">
        <w:rPr>
          <w:rFonts w:asciiTheme="majorHAnsi" w:hAnsiTheme="majorHAnsi"/>
          <w:color w:val="auto"/>
          <w:sz w:val="22"/>
          <w:szCs w:val="22"/>
          <w:lang w:val="en-CA"/>
        </w:rPr>
        <w:t xml:space="preserve">  </w:t>
      </w:r>
      <w:r w:rsidR="514143A6" w:rsidRPr="7CC0C60F">
        <w:rPr>
          <w:rFonts w:asciiTheme="majorHAnsi" w:hAnsiTheme="majorHAnsi"/>
          <w:color w:val="auto"/>
          <w:sz w:val="22"/>
          <w:szCs w:val="22"/>
          <w:lang w:val="en-CA"/>
        </w:rPr>
        <w:t>3</w:t>
      </w:r>
      <w:r w:rsidRPr="7CC0C60F">
        <w:rPr>
          <w:rFonts w:asciiTheme="majorHAnsi" w:hAnsiTheme="majorHAnsi"/>
          <w:color w:val="auto"/>
          <w:sz w:val="22"/>
          <w:szCs w:val="22"/>
          <w:lang w:val="en-CA"/>
        </w:rPr>
        <w:t>%</w:t>
      </w:r>
      <w:r>
        <w:tab/>
      </w:r>
      <w:r w:rsidR="455117E9" w:rsidRPr="7CC0C60F">
        <w:rPr>
          <w:rFonts w:asciiTheme="majorHAnsi" w:hAnsiTheme="majorHAnsi"/>
          <w:color w:val="auto"/>
          <w:sz w:val="22"/>
          <w:szCs w:val="22"/>
          <w:lang w:val="en-CA"/>
        </w:rPr>
        <w:t>Week 1</w:t>
      </w:r>
      <w:r w:rsidR="3E68241C" w:rsidRPr="7CC0C60F">
        <w:rPr>
          <w:rFonts w:asciiTheme="majorHAnsi" w:hAnsiTheme="majorHAnsi"/>
          <w:color w:val="auto"/>
          <w:sz w:val="22"/>
          <w:szCs w:val="22"/>
          <w:lang w:val="en-CA"/>
        </w:rPr>
        <w:t>5</w:t>
      </w:r>
    </w:p>
    <w:p w14:paraId="2D354C59" w14:textId="16F0FF29" w:rsidR="44AC50D7" w:rsidRDefault="44AC50D7" w:rsidP="0094655E">
      <w:pPr>
        <w:tabs>
          <w:tab w:val="left" w:pos="4590"/>
          <w:tab w:val="left" w:pos="7088"/>
        </w:tabs>
        <w:ind w:left="0"/>
        <w:rPr>
          <w:rFonts w:asciiTheme="majorHAnsi" w:hAnsiTheme="majorHAnsi"/>
          <w:color w:val="000000" w:themeColor="text1"/>
          <w:sz w:val="22"/>
          <w:szCs w:val="22"/>
          <w:lang w:val="en-CA"/>
        </w:rPr>
        <w:pPrChange w:id="23" w:author="Ronald Raphael" w:date="2023-08-17T14:50:00Z">
          <w:pPr>
            <w:tabs>
              <w:tab w:val="left" w:pos="6480"/>
              <w:tab w:val="left" w:pos="4590"/>
            </w:tabs>
            <w:ind w:left="0"/>
          </w:pPr>
        </w:pPrChange>
      </w:pPr>
      <w:r w:rsidRPr="7CC0C60F">
        <w:rPr>
          <w:rFonts w:asciiTheme="majorHAnsi" w:hAnsiTheme="majorHAnsi"/>
          <w:color w:val="000000" w:themeColor="text1"/>
          <w:sz w:val="22"/>
          <w:szCs w:val="22"/>
          <w:lang w:val="en-CA"/>
        </w:rPr>
        <w:t>Final exam</w:t>
      </w:r>
      <w:r>
        <w:tab/>
      </w:r>
      <w:r w:rsidR="443E2DFC" w:rsidRPr="7CC0C60F">
        <w:rPr>
          <w:rFonts w:asciiTheme="majorHAnsi" w:hAnsiTheme="majorHAnsi"/>
          <w:color w:val="000000" w:themeColor="text1"/>
          <w:sz w:val="22"/>
          <w:szCs w:val="22"/>
          <w:lang w:val="en-CA"/>
        </w:rPr>
        <w:t>20%</w:t>
      </w:r>
      <w:r>
        <w:tab/>
      </w:r>
      <w:r w:rsidR="443E2DFC" w:rsidRPr="7CC0C60F">
        <w:rPr>
          <w:rFonts w:asciiTheme="majorHAnsi" w:hAnsiTheme="majorHAnsi"/>
          <w:color w:val="000000" w:themeColor="text1"/>
          <w:sz w:val="22"/>
          <w:szCs w:val="22"/>
          <w:lang w:val="en-CA"/>
        </w:rPr>
        <w:t>Week 15</w:t>
      </w:r>
    </w:p>
    <w:p w14:paraId="6895DD81" w14:textId="77777777" w:rsidR="005325A5" w:rsidRPr="00314095" w:rsidRDefault="005325A5" w:rsidP="005325A5">
      <w:pPr>
        <w:pStyle w:val="Heading2"/>
        <w:ind w:left="0"/>
        <w:rPr>
          <w:rFonts w:asciiTheme="majorHAnsi" w:hAnsiTheme="majorHAnsi"/>
          <w:lang w:val="en-CA"/>
        </w:rPr>
      </w:pPr>
      <w:r w:rsidRPr="00314095">
        <w:rPr>
          <w:rFonts w:asciiTheme="majorHAnsi" w:hAnsiTheme="majorHAnsi"/>
          <w:lang w:val="en-CA"/>
        </w:rPr>
        <w:t>Notes:</w:t>
      </w:r>
    </w:p>
    <w:p w14:paraId="559EE56E" w14:textId="6BCD96AE" w:rsidR="0081149E" w:rsidRPr="00314095" w:rsidRDefault="0081149E" w:rsidP="005325A5">
      <w:pPr>
        <w:pStyle w:val="ListParagraph"/>
        <w:numPr>
          <w:ilvl w:val="0"/>
          <w:numId w:val="26"/>
        </w:numPr>
        <w:ind w:left="426"/>
        <w:rPr>
          <w:rFonts w:asciiTheme="majorHAnsi" w:hAnsiTheme="majorHAnsi"/>
          <w:sz w:val="22"/>
          <w:szCs w:val="22"/>
          <w:lang w:val="en-CA"/>
        </w:rPr>
      </w:pPr>
      <w:r w:rsidRPr="00314095">
        <w:rPr>
          <w:rFonts w:asciiTheme="majorHAnsi" w:hAnsiTheme="majorHAnsi"/>
          <w:sz w:val="22"/>
          <w:szCs w:val="22"/>
          <w:lang w:val="en-CA"/>
        </w:rPr>
        <w:t xml:space="preserve">Assignments are demonstrated in-class as part of the marking process to </w:t>
      </w:r>
      <w:r w:rsidR="00EB1B23" w:rsidRPr="00314095">
        <w:rPr>
          <w:rFonts w:asciiTheme="majorHAnsi" w:hAnsiTheme="majorHAnsi"/>
          <w:sz w:val="22"/>
          <w:szCs w:val="22"/>
          <w:lang w:val="en-CA"/>
        </w:rPr>
        <w:t xml:space="preserve">provide </w:t>
      </w:r>
      <w:r w:rsidRPr="00314095">
        <w:rPr>
          <w:rFonts w:asciiTheme="majorHAnsi" w:hAnsiTheme="majorHAnsi"/>
          <w:sz w:val="22"/>
          <w:szCs w:val="22"/>
          <w:lang w:val="en-CA"/>
        </w:rPr>
        <w:t xml:space="preserve">feedback </w:t>
      </w:r>
      <w:r w:rsidR="00EB1B23" w:rsidRPr="00314095">
        <w:rPr>
          <w:rFonts w:asciiTheme="majorHAnsi" w:hAnsiTheme="majorHAnsi"/>
          <w:sz w:val="22"/>
          <w:szCs w:val="22"/>
          <w:lang w:val="en-CA"/>
        </w:rPr>
        <w:t>before</w:t>
      </w:r>
      <w:r w:rsidRPr="00314095">
        <w:rPr>
          <w:rFonts w:asciiTheme="majorHAnsi" w:hAnsiTheme="majorHAnsi"/>
          <w:sz w:val="22"/>
          <w:szCs w:val="22"/>
          <w:lang w:val="en-CA"/>
        </w:rPr>
        <w:t xml:space="preserve"> the exam. </w:t>
      </w:r>
    </w:p>
    <w:p w14:paraId="7F8FFEC9" w14:textId="4BA65939" w:rsidR="00AD5696" w:rsidRPr="00314095" w:rsidRDefault="00AD5696" w:rsidP="005325A5">
      <w:pPr>
        <w:pStyle w:val="ListParagraph"/>
        <w:ind w:left="426"/>
        <w:rPr>
          <w:rFonts w:asciiTheme="majorHAnsi" w:hAnsiTheme="majorHAnsi"/>
          <w:sz w:val="22"/>
          <w:szCs w:val="22"/>
          <w:lang w:val="en-CA"/>
        </w:rPr>
      </w:pPr>
      <w:r w:rsidRPr="00314095">
        <w:rPr>
          <w:rFonts w:asciiTheme="majorHAnsi" w:hAnsiTheme="majorHAnsi"/>
          <w:sz w:val="22"/>
          <w:szCs w:val="22"/>
          <w:lang w:val="en-CA"/>
        </w:rPr>
        <w:t xml:space="preserve">Assignments will be executed in </w:t>
      </w:r>
      <w:r w:rsidRPr="00314095">
        <w:rPr>
          <w:rFonts w:asciiTheme="majorHAnsi" w:hAnsiTheme="majorHAnsi"/>
          <w:sz w:val="22"/>
          <w:szCs w:val="22"/>
          <w:u w:val="single"/>
          <w:lang w:val="en-CA"/>
        </w:rPr>
        <w:t>teams</w:t>
      </w:r>
      <w:r w:rsidRPr="00314095">
        <w:rPr>
          <w:rFonts w:asciiTheme="majorHAnsi" w:hAnsiTheme="majorHAnsi"/>
          <w:sz w:val="22"/>
          <w:szCs w:val="22"/>
          <w:lang w:val="en-CA"/>
        </w:rPr>
        <w:t xml:space="preserve"> </w:t>
      </w:r>
      <w:r w:rsidR="008B3B18">
        <w:rPr>
          <w:rFonts w:asciiTheme="majorHAnsi" w:hAnsiTheme="majorHAnsi"/>
          <w:sz w:val="22"/>
          <w:szCs w:val="22"/>
          <w:lang w:val="en-CA"/>
        </w:rPr>
        <w:t xml:space="preserve">of 2 or 3 </w:t>
      </w:r>
      <w:r w:rsidRPr="00314095">
        <w:rPr>
          <w:rFonts w:asciiTheme="majorHAnsi" w:hAnsiTheme="majorHAnsi"/>
          <w:sz w:val="22"/>
          <w:szCs w:val="22"/>
          <w:lang w:val="en-CA"/>
        </w:rPr>
        <w:t>students.</w:t>
      </w:r>
    </w:p>
    <w:p w14:paraId="35EA47F9" w14:textId="5865D3C8" w:rsidR="00D65E58" w:rsidRPr="00314095" w:rsidRDefault="00B97A8B" w:rsidP="005325A5">
      <w:pPr>
        <w:pStyle w:val="ListParagraph"/>
        <w:ind w:left="426"/>
        <w:rPr>
          <w:rFonts w:asciiTheme="majorHAnsi" w:hAnsiTheme="majorHAnsi"/>
          <w:sz w:val="22"/>
          <w:szCs w:val="22"/>
          <w:lang w:val="en-CA"/>
        </w:rPr>
      </w:pPr>
      <w:proofErr w:type="gramStart"/>
      <w:r w:rsidRPr="00314095">
        <w:rPr>
          <w:rFonts w:asciiTheme="majorHAnsi" w:hAnsiTheme="majorHAnsi"/>
          <w:sz w:val="22"/>
          <w:szCs w:val="22"/>
          <w:lang w:val="en-CA"/>
        </w:rPr>
        <w:t>In order to</w:t>
      </w:r>
      <w:proofErr w:type="gramEnd"/>
      <w:r w:rsidRPr="00314095">
        <w:rPr>
          <w:rFonts w:asciiTheme="majorHAnsi" w:hAnsiTheme="majorHAnsi"/>
          <w:sz w:val="22"/>
          <w:szCs w:val="22"/>
          <w:lang w:val="en-CA"/>
        </w:rPr>
        <w:t xml:space="preserve"> pass the course, students must </w:t>
      </w:r>
      <w:r w:rsidR="00A0180D">
        <w:rPr>
          <w:rFonts w:asciiTheme="majorHAnsi" w:hAnsiTheme="majorHAnsi"/>
          <w:sz w:val="22"/>
          <w:szCs w:val="22"/>
          <w:lang w:val="en-CA"/>
        </w:rPr>
        <w:t>achieve an average of at least 60%</w:t>
      </w:r>
      <w:r w:rsidRPr="00314095">
        <w:rPr>
          <w:rFonts w:asciiTheme="majorHAnsi" w:hAnsiTheme="majorHAnsi"/>
          <w:sz w:val="22"/>
          <w:szCs w:val="22"/>
          <w:lang w:val="en-CA"/>
        </w:rPr>
        <w:t xml:space="preserve"> </w:t>
      </w:r>
      <w:r w:rsidR="00F97856" w:rsidRPr="00314095">
        <w:rPr>
          <w:rFonts w:asciiTheme="majorHAnsi" w:hAnsiTheme="majorHAnsi"/>
          <w:sz w:val="22"/>
          <w:szCs w:val="22"/>
          <w:lang w:val="en-CA"/>
        </w:rPr>
        <w:t xml:space="preserve">on </w:t>
      </w:r>
      <w:r w:rsidR="00A0180D">
        <w:rPr>
          <w:rFonts w:asciiTheme="majorHAnsi" w:hAnsiTheme="majorHAnsi"/>
          <w:sz w:val="22"/>
          <w:szCs w:val="22"/>
          <w:lang w:val="en-CA"/>
        </w:rPr>
        <w:t>Exam 1, Exam 2,</w:t>
      </w:r>
      <w:r w:rsidR="00F97856" w:rsidRPr="00314095">
        <w:rPr>
          <w:rFonts w:asciiTheme="majorHAnsi" w:hAnsiTheme="majorHAnsi"/>
          <w:sz w:val="22"/>
          <w:szCs w:val="22"/>
          <w:lang w:val="en-CA"/>
        </w:rPr>
        <w:t xml:space="preserve"> </w:t>
      </w:r>
      <w:r w:rsidR="00965809">
        <w:rPr>
          <w:rFonts w:asciiTheme="majorHAnsi" w:hAnsiTheme="majorHAnsi"/>
          <w:sz w:val="22"/>
          <w:szCs w:val="22"/>
          <w:lang w:val="en-CA"/>
        </w:rPr>
        <w:t xml:space="preserve">and </w:t>
      </w:r>
      <w:r w:rsidR="00A0180D">
        <w:rPr>
          <w:rFonts w:asciiTheme="majorHAnsi" w:hAnsiTheme="majorHAnsi"/>
          <w:sz w:val="22"/>
          <w:szCs w:val="22"/>
          <w:lang w:val="en-CA"/>
        </w:rPr>
        <w:t>the Term project.</w:t>
      </w:r>
      <w:r w:rsidR="00965809">
        <w:rPr>
          <w:rFonts w:asciiTheme="majorHAnsi" w:hAnsiTheme="majorHAnsi"/>
          <w:sz w:val="22"/>
          <w:szCs w:val="22"/>
          <w:lang w:val="en-CA"/>
        </w:rPr>
        <w:t xml:space="preserve"> </w:t>
      </w:r>
      <w:r w:rsidR="00A0180D">
        <w:rPr>
          <w:rFonts w:asciiTheme="majorHAnsi" w:hAnsiTheme="majorHAnsi"/>
          <w:sz w:val="22"/>
          <w:szCs w:val="22"/>
          <w:lang w:val="en-CA"/>
        </w:rPr>
        <w:t>This translates to a score of at least 42</w:t>
      </w:r>
      <w:r w:rsidRPr="00314095">
        <w:rPr>
          <w:rFonts w:asciiTheme="majorHAnsi" w:hAnsiTheme="majorHAnsi"/>
          <w:sz w:val="22"/>
          <w:szCs w:val="22"/>
          <w:lang w:val="en-CA"/>
        </w:rPr>
        <w:t xml:space="preserve"> out of </w:t>
      </w:r>
      <w:r w:rsidR="00A0180D">
        <w:rPr>
          <w:rFonts w:asciiTheme="majorHAnsi" w:hAnsiTheme="majorHAnsi"/>
          <w:sz w:val="22"/>
          <w:szCs w:val="22"/>
          <w:lang w:val="en-CA"/>
        </w:rPr>
        <w:t xml:space="preserve">70. If less than 60% is achieved for these assessments, </w:t>
      </w:r>
      <w:r w:rsidRPr="00314095">
        <w:rPr>
          <w:rFonts w:asciiTheme="majorHAnsi" w:hAnsiTheme="majorHAnsi"/>
          <w:sz w:val="22"/>
          <w:szCs w:val="22"/>
          <w:lang w:val="en-CA"/>
        </w:rPr>
        <w:t xml:space="preserve">the final score </w:t>
      </w:r>
      <w:r w:rsidR="00A0180D">
        <w:rPr>
          <w:rFonts w:asciiTheme="majorHAnsi" w:hAnsiTheme="majorHAnsi"/>
          <w:sz w:val="22"/>
          <w:szCs w:val="22"/>
          <w:lang w:val="en-CA"/>
        </w:rPr>
        <w:t>will be at most</w:t>
      </w:r>
      <w:r w:rsidRPr="00314095">
        <w:rPr>
          <w:rFonts w:asciiTheme="majorHAnsi" w:hAnsiTheme="majorHAnsi"/>
          <w:sz w:val="22"/>
          <w:szCs w:val="22"/>
          <w:lang w:val="en-CA"/>
        </w:rPr>
        <w:t xml:space="preserve"> th</w:t>
      </w:r>
      <w:r w:rsidR="00965809">
        <w:rPr>
          <w:rFonts w:asciiTheme="majorHAnsi" w:hAnsiTheme="majorHAnsi"/>
          <w:sz w:val="22"/>
          <w:szCs w:val="22"/>
          <w:lang w:val="en-CA"/>
        </w:rPr>
        <w:t>at</w:t>
      </w:r>
      <w:r w:rsidRPr="00314095">
        <w:rPr>
          <w:rFonts w:asciiTheme="majorHAnsi" w:hAnsiTheme="majorHAnsi"/>
          <w:sz w:val="22"/>
          <w:szCs w:val="22"/>
          <w:lang w:val="en-CA"/>
        </w:rPr>
        <w:t xml:space="preserve"> failing average regardless other scores.</w:t>
      </w:r>
    </w:p>
    <w:p w14:paraId="37294A2A" w14:textId="5492966B" w:rsidR="00F26424" w:rsidRPr="00314095" w:rsidRDefault="00B97A8B" w:rsidP="40A62A3C">
      <w:pPr>
        <w:pStyle w:val="ListParagraph"/>
        <w:ind w:left="426"/>
        <w:rPr>
          <w:rFonts w:asciiTheme="majorHAnsi" w:hAnsiTheme="majorHAnsi"/>
          <w:sz w:val="22"/>
          <w:szCs w:val="22"/>
          <w:lang w:val="en-CA"/>
        </w:rPr>
      </w:pPr>
      <w:r w:rsidRPr="7CC0C60F">
        <w:rPr>
          <w:rFonts w:asciiTheme="majorHAnsi" w:hAnsiTheme="majorHAnsi"/>
          <w:sz w:val="22"/>
          <w:szCs w:val="22"/>
          <w:lang w:val="en-CA"/>
        </w:rPr>
        <w:t xml:space="preserve">Late work (any work counting toward grades) is not accepted unless prior arrangement with the teacher. In this case, the penalty for submitting late work is </w:t>
      </w:r>
      <w:r w:rsidR="00510656" w:rsidRPr="7CC0C60F">
        <w:rPr>
          <w:rFonts w:asciiTheme="majorHAnsi" w:hAnsiTheme="majorHAnsi"/>
          <w:sz w:val="22"/>
          <w:szCs w:val="22"/>
          <w:lang w:val="en-CA"/>
        </w:rPr>
        <w:t>2</w:t>
      </w:r>
      <w:r w:rsidRPr="7CC0C60F">
        <w:rPr>
          <w:rFonts w:asciiTheme="majorHAnsi" w:hAnsiTheme="majorHAnsi"/>
          <w:sz w:val="22"/>
          <w:szCs w:val="22"/>
          <w:lang w:val="en-CA"/>
        </w:rPr>
        <w:t xml:space="preserve">0% per day (all </w:t>
      </w:r>
      <w:r w:rsidR="002D390C" w:rsidRPr="7CC0C60F">
        <w:rPr>
          <w:rFonts w:asciiTheme="majorHAnsi" w:hAnsiTheme="majorHAnsi"/>
          <w:sz w:val="22"/>
          <w:szCs w:val="22"/>
          <w:lang w:val="en-CA"/>
        </w:rPr>
        <w:t xml:space="preserve">7 </w:t>
      </w:r>
      <w:r w:rsidRPr="7CC0C60F">
        <w:rPr>
          <w:rFonts w:asciiTheme="majorHAnsi" w:hAnsiTheme="majorHAnsi"/>
          <w:sz w:val="22"/>
          <w:szCs w:val="22"/>
          <w:lang w:val="en-CA"/>
        </w:rPr>
        <w:t>days of the week count toward this penalty).</w:t>
      </w:r>
    </w:p>
    <w:p w14:paraId="47CB73A0" w14:textId="3D360EC5" w:rsidR="500CA835" w:rsidRDefault="500CA835" w:rsidP="7CC0C60F">
      <w:pPr>
        <w:pStyle w:val="ListParagraph"/>
        <w:ind w:left="426"/>
        <w:rPr>
          <w:sz w:val="22"/>
          <w:szCs w:val="22"/>
          <w:lang w:val="en-CA"/>
        </w:rPr>
      </w:pPr>
      <w:r w:rsidRPr="7CC0C60F">
        <w:rPr>
          <w:rFonts w:ascii="Calibri" w:eastAsia="Calibri" w:hAnsi="Calibri" w:cs="Calibri"/>
          <w:color w:val="000000" w:themeColor="text1"/>
          <w:sz w:val="22"/>
          <w:szCs w:val="22"/>
          <w:lang w:val="en-CA"/>
        </w:rPr>
        <w:t>Students will be notified of minor assessments ideally one week prior, but minimally the class before.</w:t>
      </w:r>
    </w:p>
    <w:p w14:paraId="6E335733" w14:textId="77777777" w:rsidR="00A0180D" w:rsidRPr="00A0180D" w:rsidRDefault="00A0180D" w:rsidP="00A0180D">
      <w:pPr>
        <w:pStyle w:val="Heading1"/>
        <w:rPr>
          <w:rFonts w:asciiTheme="majorHAnsi" w:hAnsiTheme="majorHAnsi"/>
          <w:lang w:val="en-CA"/>
        </w:rPr>
      </w:pPr>
      <w:r w:rsidRPr="00A0180D">
        <w:rPr>
          <w:rFonts w:asciiTheme="majorHAnsi" w:hAnsiTheme="majorHAnsi"/>
          <w:lang w:val="en-CA"/>
        </w:rPr>
        <w:lastRenderedPageBreak/>
        <w:t>Term Project (</w:t>
      </w:r>
      <w:r w:rsidR="00F26424" w:rsidRPr="00A0180D">
        <w:rPr>
          <w:rFonts w:asciiTheme="majorHAnsi" w:hAnsiTheme="majorHAnsi"/>
          <w:lang w:val="en-CA"/>
        </w:rPr>
        <w:t>Learning Integration Assessment</w:t>
      </w:r>
      <w:r w:rsidRPr="00A0180D">
        <w:rPr>
          <w:rFonts w:asciiTheme="majorHAnsi" w:hAnsiTheme="majorHAnsi"/>
          <w:lang w:val="en-CA"/>
        </w:rPr>
        <w:t>)</w:t>
      </w:r>
    </w:p>
    <w:p w14:paraId="5DBCA173" w14:textId="0967CD15" w:rsidR="00F26424" w:rsidRPr="00314095" w:rsidRDefault="00F26424" w:rsidP="00F26424">
      <w:pPr>
        <w:ind w:left="6" w:right="618"/>
        <w:rPr>
          <w:rFonts w:asciiTheme="majorHAnsi" w:hAnsiTheme="majorHAnsi"/>
          <w:sz w:val="22"/>
          <w:szCs w:val="22"/>
          <w:lang w:val="en-CA"/>
        </w:rPr>
      </w:pPr>
      <w:r w:rsidRPr="00314095">
        <w:rPr>
          <w:rFonts w:ascii="Calibri" w:eastAsia="Calibri" w:hAnsi="Calibri" w:cs="Calibri"/>
          <w:noProof/>
          <w:sz w:val="22"/>
          <w:szCs w:val="22"/>
          <w:lang w:val="en-CA"/>
        </w:rPr>
        <w:t xml:space="preserve">In </w:t>
      </w:r>
      <w:r w:rsidR="008B7EF7">
        <w:rPr>
          <w:rFonts w:ascii="Calibri" w:eastAsia="Calibri" w:hAnsi="Calibri" w:cs="Calibri"/>
          <w:noProof/>
          <w:sz w:val="22"/>
          <w:szCs w:val="22"/>
          <w:lang w:val="en-CA"/>
        </w:rPr>
        <w:t>groups of 2</w:t>
      </w:r>
      <w:r w:rsidRPr="00314095">
        <w:rPr>
          <w:rFonts w:ascii="Calibri" w:eastAsia="Calibri" w:hAnsi="Calibri" w:cs="Calibri"/>
          <w:noProof/>
          <w:sz w:val="22"/>
          <w:szCs w:val="22"/>
          <w:lang w:val="en-CA"/>
        </w:rPr>
        <w:t>, students develop, implement, and deploy a transactional Web application integrating the following aspects:</w:t>
      </w:r>
    </w:p>
    <w:p w14:paraId="288A9B16" w14:textId="77777777" w:rsidR="00F26424" w:rsidRPr="00314095" w:rsidRDefault="00F26424" w:rsidP="7A84BFAF">
      <w:pPr>
        <w:pStyle w:val="ListParagraph"/>
        <w:numPr>
          <w:ilvl w:val="0"/>
          <w:numId w:val="39"/>
        </w:numPr>
        <w:rPr>
          <w:rFonts w:asciiTheme="majorHAnsi" w:eastAsia="Calibri" w:hAnsiTheme="majorHAnsi"/>
          <w:noProof/>
          <w:sz w:val="22"/>
          <w:szCs w:val="22"/>
          <w:lang w:val="en-CA"/>
        </w:rPr>
      </w:pPr>
      <w:r w:rsidRPr="40A62A3C">
        <w:rPr>
          <w:rFonts w:asciiTheme="majorHAnsi" w:eastAsia="Calibri" w:hAnsiTheme="majorHAnsi"/>
          <w:noProof/>
          <w:sz w:val="22"/>
          <w:szCs w:val="22"/>
          <w:lang w:val="en-CA"/>
        </w:rPr>
        <w:t>User registration, authentication, and authorization, including two-factor authentication.</w:t>
      </w:r>
    </w:p>
    <w:p w14:paraId="686C5A74" w14:textId="77777777" w:rsidR="00F26424" w:rsidRPr="00314095" w:rsidRDefault="00F26424" w:rsidP="7A84BFAF">
      <w:pPr>
        <w:pStyle w:val="ListParagraph"/>
        <w:numPr>
          <w:ilvl w:val="0"/>
          <w:numId w:val="39"/>
        </w:numPr>
        <w:rPr>
          <w:rFonts w:asciiTheme="majorHAnsi" w:eastAsia="Calibri" w:hAnsiTheme="majorHAnsi"/>
          <w:noProof/>
          <w:sz w:val="22"/>
          <w:szCs w:val="22"/>
          <w:lang w:val="en-CA"/>
        </w:rPr>
      </w:pPr>
      <w:r w:rsidRPr="40A62A3C">
        <w:rPr>
          <w:rFonts w:asciiTheme="majorHAnsi" w:eastAsia="Calibri" w:hAnsiTheme="majorHAnsi"/>
          <w:noProof/>
          <w:sz w:val="22"/>
          <w:szCs w:val="22"/>
          <w:lang w:val="en-CA"/>
        </w:rPr>
        <w:t>Prevention of common security risks such as SQL injection and cross-site scripting (XSS).</w:t>
      </w:r>
    </w:p>
    <w:p w14:paraId="1FD70E93" w14:textId="77777777" w:rsidR="00F26424" w:rsidRPr="00314095" w:rsidRDefault="00F26424" w:rsidP="7A84BFAF">
      <w:pPr>
        <w:pStyle w:val="ListParagraph"/>
        <w:numPr>
          <w:ilvl w:val="0"/>
          <w:numId w:val="39"/>
        </w:numPr>
        <w:rPr>
          <w:rFonts w:asciiTheme="majorHAnsi" w:eastAsia="Calibri" w:hAnsiTheme="majorHAnsi"/>
          <w:noProof/>
          <w:sz w:val="22"/>
          <w:szCs w:val="22"/>
          <w:lang w:val="en-CA"/>
        </w:rPr>
      </w:pPr>
      <w:r w:rsidRPr="40A62A3C">
        <w:rPr>
          <w:rFonts w:asciiTheme="majorHAnsi" w:eastAsia="Calibri" w:hAnsiTheme="majorHAnsi"/>
          <w:noProof/>
          <w:sz w:val="22"/>
          <w:szCs w:val="22"/>
          <w:lang w:val="en-CA"/>
        </w:rPr>
        <w:t>Internationalization and localization.</w:t>
      </w:r>
    </w:p>
    <w:p w14:paraId="1856EF9A" w14:textId="77777777" w:rsidR="00F26424" w:rsidRPr="00314095" w:rsidRDefault="00F26424" w:rsidP="7A84BFAF">
      <w:pPr>
        <w:pStyle w:val="ListParagraph"/>
        <w:numPr>
          <w:ilvl w:val="0"/>
          <w:numId w:val="39"/>
        </w:numPr>
        <w:rPr>
          <w:rFonts w:asciiTheme="majorHAnsi" w:eastAsia="Calibri" w:hAnsiTheme="majorHAnsi"/>
          <w:noProof/>
          <w:sz w:val="22"/>
          <w:szCs w:val="22"/>
          <w:lang w:val="en-CA"/>
        </w:rPr>
      </w:pPr>
      <w:r w:rsidRPr="40A62A3C">
        <w:rPr>
          <w:rFonts w:asciiTheme="majorHAnsi" w:eastAsia="Calibri" w:hAnsiTheme="majorHAnsi"/>
          <w:noProof/>
          <w:sz w:val="22"/>
          <w:szCs w:val="22"/>
          <w:lang w:val="en-CA"/>
        </w:rPr>
        <w:t>Transactions with a database dedicated to this Web application.</w:t>
      </w:r>
    </w:p>
    <w:p w14:paraId="5A32A463" w14:textId="77777777" w:rsidR="00F26424" w:rsidRPr="00314095" w:rsidRDefault="00F26424" w:rsidP="7A84BFAF">
      <w:pPr>
        <w:pStyle w:val="ListParagraph"/>
        <w:numPr>
          <w:ilvl w:val="0"/>
          <w:numId w:val="39"/>
        </w:numPr>
        <w:rPr>
          <w:rFonts w:asciiTheme="majorHAnsi" w:eastAsia="Calibri" w:hAnsiTheme="majorHAnsi"/>
          <w:noProof/>
          <w:sz w:val="22"/>
          <w:szCs w:val="22"/>
          <w:lang w:val="en-CA"/>
        </w:rPr>
      </w:pPr>
      <w:r w:rsidRPr="40A62A3C">
        <w:rPr>
          <w:rFonts w:asciiTheme="majorHAnsi" w:eastAsia="Calibri" w:hAnsiTheme="majorHAnsi"/>
          <w:noProof/>
          <w:sz w:val="22"/>
          <w:szCs w:val="22"/>
          <w:lang w:val="en-CA"/>
        </w:rPr>
        <w:t>Reading data from an external Web service.</w:t>
      </w:r>
    </w:p>
    <w:p w14:paraId="63D941B4" w14:textId="77777777" w:rsidR="00F26424" w:rsidRPr="00314095" w:rsidRDefault="00F26424" w:rsidP="7A84BFAF">
      <w:pPr>
        <w:pStyle w:val="ListParagraph"/>
        <w:numPr>
          <w:ilvl w:val="0"/>
          <w:numId w:val="39"/>
        </w:numPr>
        <w:rPr>
          <w:rFonts w:asciiTheme="majorHAnsi" w:eastAsia="Calibri" w:hAnsiTheme="majorHAnsi"/>
          <w:noProof/>
          <w:sz w:val="22"/>
          <w:szCs w:val="22"/>
          <w:lang w:val="en-CA"/>
        </w:rPr>
      </w:pPr>
      <w:r w:rsidRPr="40A62A3C">
        <w:rPr>
          <w:rFonts w:asciiTheme="majorHAnsi" w:eastAsia="Calibri" w:hAnsiTheme="majorHAnsi"/>
          <w:noProof/>
          <w:sz w:val="22"/>
          <w:szCs w:val="22"/>
          <w:lang w:val="en-CA"/>
        </w:rPr>
        <w:t>Developed using a Behaviour-Driven Development methodology, complete with a test suite automated with an appropriate framework, such as Behat.</w:t>
      </w:r>
    </w:p>
    <w:p w14:paraId="20BA8B22" w14:textId="77777777" w:rsidR="00F26424" w:rsidRPr="00314095" w:rsidRDefault="00F26424" w:rsidP="00F26424">
      <w:pPr>
        <w:ind w:left="0"/>
        <w:rPr>
          <w:rFonts w:ascii="Calibri" w:eastAsia="Calibri" w:hAnsi="Calibri" w:cs="Calibri"/>
          <w:noProof/>
          <w:sz w:val="22"/>
          <w:szCs w:val="22"/>
          <w:lang w:val="en-CA"/>
        </w:rPr>
      </w:pPr>
      <w:r w:rsidRPr="30CEC3FE">
        <w:rPr>
          <w:rFonts w:ascii="Calibri" w:eastAsia="Calibri" w:hAnsi="Calibri" w:cs="Calibri"/>
          <w:noProof/>
          <w:sz w:val="22"/>
          <w:szCs w:val="22"/>
          <w:lang w:val="en-CA"/>
        </w:rPr>
        <w:t>The Web application scope should be representative of a typical small Web application found online that can be programmed by a team of 2 people. In this project, each student implements 10 user requirements, expressed as complete user stories written by the students themselves.</w:t>
      </w:r>
    </w:p>
    <w:p w14:paraId="2F784AAE" w14:textId="77777777" w:rsidR="00F26424" w:rsidRPr="00314095" w:rsidRDefault="00F26424" w:rsidP="00F26424">
      <w:pPr>
        <w:ind w:left="0"/>
        <w:rPr>
          <w:rFonts w:ascii="Calibri" w:eastAsia="Calibri" w:hAnsi="Calibri" w:cs="Calibri"/>
          <w:noProof/>
          <w:sz w:val="22"/>
          <w:szCs w:val="22"/>
          <w:lang w:val="en-CA"/>
        </w:rPr>
      </w:pPr>
    </w:p>
    <w:p w14:paraId="040BF39F" w14:textId="5E50C0AA" w:rsidR="30CEC3FE" w:rsidRDefault="2418F3E8" w:rsidP="7CC0C60F">
      <w:pPr>
        <w:spacing w:after="200" w:line="276" w:lineRule="auto"/>
        <w:ind w:left="0"/>
        <w:jc w:val="both"/>
        <w:rPr>
          <w:noProof/>
          <w:color w:val="000000" w:themeColor="text1"/>
          <w:sz w:val="20"/>
          <w:szCs w:val="20"/>
          <w:lang w:val="en-CA"/>
        </w:rPr>
      </w:pPr>
      <w:r w:rsidRPr="7CC0C60F">
        <w:rPr>
          <w:rFonts w:ascii="Calibri" w:eastAsia="Calibri" w:hAnsi="Calibri" w:cs="Calibri"/>
          <w:noProof/>
          <w:color w:val="000000" w:themeColor="text1"/>
          <w:sz w:val="20"/>
          <w:szCs w:val="20"/>
          <w:lang w:val="en-CA"/>
        </w:rPr>
        <w:t>Deliverables:</w:t>
      </w:r>
    </w:p>
    <w:p w14:paraId="5036E0FF" w14:textId="3576466A" w:rsidR="30CEC3FE" w:rsidRDefault="2418F3E8" w:rsidP="7CC0C60F">
      <w:pPr>
        <w:pStyle w:val="ListParagraph"/>
        <w:numPr>
          <w:ilvl w:val="0"/>
          <w:numId w:val="7"/>
        </w:numPr>
        <w:spacing w:after="200" w:line="276" w:lineRule="auto"/>
        <w:jc w:val="both"/>
        <w:rPr>
          <w:rFonts w:asciiTheme="minorHAnsi" w:eastAsiaTheme="minorEastAsia" w:hAnsiTheme="minorHAnsi" w:cstheme="minorBidi"/>
          <w:noProof/>
          <w:color w:val="000000" w:themeColor="text1"/>
          <w:sz w:val="20"/>
          <w:szCs w:val="20"/>
          <w:lang w:val="en-CA"/>
        </w:rPr>
      </w:pPr>
      <w:r w:rsidRPr="7CC0C60F">
        <w:rPr>
          <w:rFonts w:ascii="Calibri" w:eastAsia="Calibri" w:hAnsi="Calibri" w:cs="Calibri"/>
          <w:noProof/>
          <w:color w:val="000000" w:themeColor="text1"/>
          <w:sz w:val="20"/>
          <w:szCs w:val="20"/>
          <w:lang w:val="en-CA"/>
        </w:rPr>
        <w:t>Deliverable 1: Project proposal</w:t>
      </w:r>
    </w:p>
    <w:p w14:paraId="08A057DA" w14:textId="53577A66" w:rsidR="30CEC3FE" w:rsidRDefault="2418F3E8" w:rsidP="7CC0C60F">
      <w:pPr>
        <w:pStyle w:val="ListParagraph"/>
        <w:numPr>
          <w:ilvl w:val="0"/>
          <w:numId w:val="7"/>
        </w:numPr>
        <w:spacing w:after="200" w:line="276" w:lineRule="auto"/>
        <w:jc w:val="both"/>
        <w:rPr>
          <w:rFonts w:asciiTheme="minorHAnsi" w:eastAsiaTheme="minorEastAsia" w:hAnsiTheme="minorHAnsi" w:cstheme="minorBidi"/>
          <w:noProof/>
          <w:color w:val="000000" w:themeColor="text1"/>
          <w:sz w:val="20"/>
          <w:szCs w:val="20"/>
          <w:lang w:val="en-CA"/>
        </w:rPr>
      </w:pPr>
      <w:r w:rsidRPr="7CC0C60F">
        <w:rPr>
          <w:rFonts w:ascii="Calibri" w:eastAsia="Calibri" w:hAnsi="Calibri" w:cs="Calibri"/>
          <w:noProof/>
          <w:color w:val="000000" w:themeColor="text1"/>
          <w:sz w:val="20"/>
          <w:szCs w:val="20"/>
          <w:lang w:val="en-CA"/>
        </w:rPr>
        <w:t xml:space="preserve">Deliverable 2: </w:t>
      </w:r>
      <w:r w:rsidR="7D24E7DA" w:rsidRPr="7CC0C60F">
        <w:rPr>
          <w:rFonts w:ascii="Calibri" w:eastAsia="Calibri" w:hAnsi="Calibri" w:cs="Calibri"/>
          <w:noProof/>
          <w:color w:val="000000" w:themeColor="text1"/>
          <w:sz w:val="20"/>
          <w:szCs w:val="20"/>
          <w:lang w:val="en-CA"/>
        </w:rPr>
        <w:t xml:space="preserve">Feature suite: </w:t>
      </w:r>
      <w:r w:rsidRPr="7CC0C60F">
        <w:rPr>
          <w:rFonts w:ascii="Calibri" w:eastAsia="Calibri" w:hAnsi="Calibri" w:cs="Calibri"/>
          <w:noProof/>
          <w:color w:val="000000" w:themeColor="text1"/>
          <w:sz w:val="20"/>
          <w:szCs w:val="20"/>
          <w:lang w:val="en-CA"/>
        </w:rPr>
        <w:t>Feature behaviours written using a language such as gherkin for consumption in automated testing frameworks and database ERD</w:t>
      </w:r>
    </w:p>
    <w:p w14:paraId="1D3DE465" w14:textId="2D6FFBF1" w:rsidR="30CEC3FE" w:rsidRDefault="37C94EC6" w:rsidP="7CC0C60F">
      <w:pPr>
        <w:pStyle w:val="ListParagraph"/>
        <w:numPr>
          <w:ilvl w:val="0"/>
          <w:numId w:val="7"/>
        </w:numPr>
        <w:spacing w:after="200" w:line="276" w:lineRule="auto"/>
        <w:jc w:val="both"/>
        <w:rPr>
          <w:rFonts w:asciiTheme="minorHAnsi" w:eastAsiaTheme="minorEastAsia" w:hAnsiTheme="minorHAnsi" w:cstheme="minorBidi"/>
          <w:noProof/>
          <w:color w:val="000000" w:themeColor="text1"/>
          <w:sz w:val="20"/>
          <w:szCs w:val="20"/>
          <w:lang w:val="en-CA"/>
        </w:rPr>
      </w:pPr>
      <w:r w:rsidRPr="7CC0C60F">
        <w:rPr>
          <w:rFonts w:ascii="Calibri" w:eastAsia="Calibri" w:hAnsi="Calibri" w:cs="Calibri"/>
          <w:noProof/>
          <w:color w:val="000000" w:themeColor="text1"/>
          <w:sz w:val="20"/>
          <w:szCs w:val="20"/>
          <w:lang w:val="en-CA"/>
        </w:rPr>
        <w:t xml:space="preserve"> Deliverable 3a: 50% </w:t>
      </w:r>
      <w:r w:rsidR="62860010" w:rsidRPr="7CC0C60F">
        <w:rPr>
          <w:rFonts w:ascii="Calibri" w:eastAsia="Calibri" w:hAnsi="Calibri" w:cs="Calibri"/>
          <w:noProof/>
          <w:color w:val="000000" w:themeColor="text1"/>
          <w:sz w:val="20"/>
          <w:szCs w:val="20"/>
          <w:lang w:val="en-CA"/>
        </w:rPr>
        <w:t>progress checkpoint</w:t>
      </w:r>
    </w:p>
    <w:p w14:paraId="045365F9" w14:textId="75F8B42C" w:rsidR="30CEC3FE" w:rsidRDefault="37C94EC6" w:rsidP="7CC0C60F">
      <w:pPr>
        <w:pStyle w:val="ListParagraph"/>
        <w:numPr>
          <w:ilvl w:val="0"/>
          <w:numId w:val="7"/>
        </w:numPr>
        <w:spacing w:after="200" w:line="276" w:lineRule="auto"/>
        <w:jc w:val="both"/>
        <w:rPr>
          <w:rFonts w:asciiTheme="minorHAnsi" w:eastAsiaTheme="minorEastAsia" w:hAnsiTheme="minorHAnsi" w:cstheme="minorBidi"/>
          <w:noProof/>
          <w:color w:val="000000" w:themeColor="text1"/>
          <w:sz w:val="20"/>
          <w:szCs w:val="20"/>
          <w:lang w:val="en-CA"/>
        </w:rPr>
      </w:pPr>
      <w:r w:rsidRPr="7CC0C60F">
        <w:rPr>
          <w:rFonts w:ascii="Calibri" w:eastAsia="Calibri" w:hAnsi="Calibri" w:cs="Calibri"/>
          <w:noProof/>
          <w:color w:val="000000" w:themeColor="text1"/>
          <w:sz w:val="20"/>
          <w:szCs w:val="20"/>
          <w:lang w:val="en-CA"/>
        </w:rPr>
        <w:t>Deliverable 3b: Completed implementation</w:t>
      </w:r>
    </w:p>
    <w:p w14:paraId="0F97A2D2" w14:textId="198C6AA4" w:rsidR="30CEC3FE" w:rsidRDefault="2418F3E8" w:rsidP="7CC0C60F">
      <w:pPr>
        <w:pStyle w:val="ListParagraph"/>
        <w:numPr>
          <w:ilvl w:val="0"/>
          <w:numId w:val="7"/>
        </w:numPr>
        <w:spacing w:after="200" w:line="276" w:lineRule="auto"/>
        <w:jc w:val="both"/>
        <w:rPr>
          <w:rFonts w:asciiTheme="minorHAnsi" w:eastAsiaTheme="minorEastAsia" w:hAnsiTheme="minorHAnsi" w:cstheme="minorBidi"/>
          <w:noProof/>
          <w:color w:val="000000" w:themeColor="text1"/>
          <w:sz w:val="20"/>
          <w:szCs w:val="20"/>
          <w:lang w:val="en-CA"/>
        </w:rPr>
      </w:pPr>
      <w:r w:rsidRPr="7CC0C60F">
        <w:rPr>
          <w:rFonts w:ascii="Calibri" w:eastAsia="Calibri" w:hAnsi="Calibri" w:cs="Calibri"/>
          <w:noProof/>
          <w:color w:val="000000" w:themeColor="text1"/>
          <w:sz w:val="20"/>
          <w:szCs w:val="20"/>
          <w:lang w:val="en-CA"/>
        </w:rPr>
        <w:t>Deliverable 4: In-class presentation and demonstration</w:t>
      </w:r>
    </w:p>
    <w:p w14:paraId="26AF3FDD" w14:textId="4923DBB9" w:rsidR="30CEC3FE" w:rsidRDefault="2418F3E8" w:rsidP="7CC0C60F">
      <w:pPr>
        <w:pStyle w:val="ListParagraph"/>
        <w:numPr>
          <w:ilvl w:val="0"/>
          <w:numId w:val="7"/>
        </w:numPr>
        <w:spacing w:after="200" w:line="276" w:lineRule="auto"/>
        <w:jc w:val="both"/>
        <w:rPr>
          <w:rFonts w:asciiTheme="minorHAnsi" w:eastAsiaTheme="minorEastAsia" w:hAnsiTheme="minorHAnsi" w:cstheme="minorBidi"/>
          <w:noProof/>
          <w:color w:val="000000" w:themeColor="text1"/>
          <w:sz w:val="20"/>
          <w:szCs w:val="20"/>
          <w:lang w:val="en-CA"/>
        </w:rPr>
      </w:pPr>
      <w:r w:rsidRPr="7CC0C60F">
        <w:rPr>
          <w:rFonts w:ascii="Calibri" w:eastAsia="Calibri" w:hAnsi="Calibri" w:cs="Calibri"/>
          <w:noProof/>
          <w:color w:val="000000" w:themeColor="text1"/>
          <w:sz w:val="20"/>
          <w:szCs w:val="20"/>
          <w:lang w:val="en-CA"/>
        </w:rPr>
        <w:t>Deliverable 5: Final report including updated features and a user guide</w:t>
      </w:r>
    </w:p>
    <w:p w14:paraId="363A56A0" w14:textId="2761279B" w:rsidR="00614F1C" w:rsidRPr="00D95D03" w:rsidRDefault="00D95D03" w:rsidP="40A62A3C">
      <w:pPr>
        <w:pStyle w:val="Heading2"/>
        <w:ind w:left="0"/>
        <w:rPr>
          <w:rFonts w:asciiTheme="majorHAnsi" w:eastAsia="Calibri" w:hAnsiTheme="majorHAnsi" w:cstheme="majorBidi"/>
          <w:noProof/>
          <w:lang w:val="en-CA"/>
        </w:rPr>
      </w:pPr>
      <w:r w:rsidRPr="40A62A3C">
        <w:rPr>
          <w:rFonts w:asciiTheme="majorHAnsi" w:eastAsia="Calibri" w:hAnsiTheme="majorHAnsi" w:cstheme="majorBidi"/>
          <w:noProof/>
          <w:lang w:val="en-CA"/>
        </w:rPr>
        <w:t>LIA Evaluation Criteria</w:t>
      </w:r>
    </w:p>
    <w:p w14:paraId="68426449" w14:textId="3953D009" w:rsidR="103006F1" w:rsidRDefault="103006F1" w:rsidP="7CC0C60F">
      <w:pPr>
        <w:spacing w:before="120"/>
        <w:ind w:left="0"/>
        <w:rPr>
          <w:color w:val="000000" w:themeColor="text1"/>
          <w:sz w:val="22"/>
          <w:szCs w:val="22"/>
          <w:lang w:val="en-CA"/>
        </w:rPr>
      </w:pPr>
      <w:r w:rsidRPr="7CC0C60F">
        <w:rPr>
          <w:rFonts w:ascii="Calibri" w:eastAsia="Calibri" w:hAnsi="Calibri" w:cs="Calibri"/>
          <w:color w:val="000000" w:themeColor="text1"/>
          <w:sz w:val="22"/>
          <w:szCs w:val="22"/>
          <w:lang w:val="en-CA"/>
        </w:rPr>
        <w:t xml:space="preserve"> </w:t>
      </w:r>
      <w:r w:rsidR="0EF96D77" w:rsidRPr="7CC0C60F">
        <w:rPr>
          <w:rFonts w:ascii="Calibri" w:eastAsia="Calibri" w:hAnsi="Calibri" w:cs="Calibri"/>
          <w:color w:val="000000" w:themeColor="text1"/>
          <w:sz w:val="22"/>
          <w:szCs w:val="22"/>
          <w:lang w:val="en-CA"/>
        </w:rPr>
        <w:t>The following criteria are considered in the evaluation of the project deliverables:</w:t>
      </w:r>
    </w:p>
    <w:p w14:paraId="089BF239" w14:textId="595EE8E8" w:rsidR="0EF96D77" w:rsidRDefault="0EF96D77" w:rsidP="2D813CEA">
      <w:pPr>
        <w:pStyle w:val="ListParagraph"/>
        <w:numPr>
          <w:ilvl w:val="0"/>
          <w:numId w:val="41"/>
        </w:numPr>
        <w:spacing w:line="276" w:lineRule="auto"/>
        <w:jc w:val="both"/>
        <w:rPr>
          <w:rFonts w:asciiTheme="minorHAnsi" w:eastAsiaTheme="minorEastAsia" w:hAnsiTheme="minorHAnsi" w:cstheme="minorBidi"/>
          <w:color w:val="000000" w:themeColor="text1"/>
          <w:sz w:val="22"/>
          <w:szCs w:val="22"/>
        </w:rPr>
      </w:pPr>
      <w:r w:rsidRPr="2D813CEA">
        <w:rPr>
          <w:rFonts w:ascii="Calibri" w:eastAsia="Calibri" w:hAnsi="Calibri" w:cs="Calibri"/>
          <w:color w:val="000000" w:themeColor="text1"/>
          <w:sz w:val="22"/>
          <w:szCs w:val="22"/>
          <w:lang w:val="en-CA"/>
        </w:rPr>
        <w:t>Throughout: Appropriate use of version control.</w:t>
      </w:r>
    </w:p>
    <w:p w14:paraId="6F6CAD25" w14:textId="43385C3B" w:rsidR="0EF96D77" w:rsidRDefault="0EF96D77" w:rsidP="2D813CEA">
      <w:pPr>
        <w:pStyle w:val="ListParagraph"/>
        <w:numPr>
          <w:ilvl w:val="0"/>
          <w:numId w:val="41"/>
        </w:numPr>
        <w:spacing w:before="120" w:after="200" w:line="276" w:lineRule="auto"/>
        <w:jc w:val="both"/>
        <w:rPr>
          <w:rFonts w:asciiTheme="minorHAnsi" w:eastAsiaTheme="minorEastAsia" w:hAnsiTheme="minorHAnsi" w:cstheme="minorBidi"/>
          <w:color w:val="000000" w:themeColor="text1"/>
          <w:sz w:val="22"/>
          <w:szCs w:val="22"/>
        </w:rPr>
      </w:pPr>
      <w:r w:rsidRPr="2D813CEA">
        <w:rPr>
          <w:rFonts w:ascii="Calibri" w:eastAsia="Calibri" w:hAnsi="Calibri" w:cs="Calibri"/>
          <w:color w:val="000000" w:themeColor="text1"/>
          <w:sz w:val="22"/>
          <w:szCs w:val="22"/>
          <w:lang w:val="en-CA"/>
        </w:rPr>
        <w:t>Proposal</w:t>
      </w:r>
    </w:p>
    <w:p w14:paraId="42BDE636" w14:textId="009D9F10" w:rsidR="0EF96D77" w:rsidRDefault="0EF96D77" w:rsidP="7CC0C60F">
      <w:pPr>
        <w:pStyle w:val="ListParagraph"/>
        <w:numPr>
          <w:ilvl w:val="1"/>
          <w:numId w:val="41"/>
        </w:numPr>
        <w:spacing w:before="120" w:after="200" w:line="276" w:lineRule="auto"/>
        <w:jc w:val="both"/>
        <w:rPr>
          <w:rFonts w:asciiTheme="minorHAnsi" w:eastAsiaTheme="minorEastAsia" w:hAnsiTheme="minorHAnsi" w:cstheme="minorBidi"/>
          <w:color w:val="000000" w:themeColor="text1"/>
          <w:sz w:val="22"/>
          <w:szCs w:val="22"/>
        </w:rPr>
      </w:pPr>
      <w:r w:rsidRPr="7CC0C60F">
        <w:rPr>
          <w:rFonts w:ascii="Calibri" w:eastAsia="Calibri" w:hAnsi="Calibri" w:cs="Calibri"/>
          <w:color w:val="000000" w:themeColor="text1"/>
          <w:sz w:val="22"/>
          <w:szCs w:val="22"/>
          <w:lang w:val="en-CA"/>
        </w:rPr>
        <w:t>Relevance of the proposal to the context of the Web</w:t>
      </w:r>
    </w:p>
    <w:p w14:paraId="390D4C93" w14:textId="5D3B6E6A" w:rsidR="0EF96D77" w:rsidRDefault="0EF96D77" w:rsidP="7CC0C60F">
      <w:pPr>
        <w:pStyle w:val="ListParagraph"/>
        <w:numPr>
          <w:ilvl w:val="1"/>
          <w:numId w:val="41"/>
        </w:numPr>
        <w:spacing w:before="120" w:after="200" w:line="276" w:lineRule="auto"/>
        <w:jc w:val="both"/>
        <w:rPr>
          <w:rFonts w:asciiTheme="minorHAnsi" w:eastAsiaTheme="minorEastAsia" w:hAnsiTheme="minorHAnsi" w:cstheme="minorBidi"/>
          <w:color w:val="000000" w:themeColor="text1"/>
          <w:sz w:val="22"/>
          <w:szCs w:val="22"/>
        </w:rPr>
      </w:pPr>
      <w:r w:rsidRPr="7CC0C60F">
        <w:rPr>
          <w:rFonts w:ascii="Calibri" w:eastAsia="Calibri" w:hAnsi="Calibri" w:cs="Calibri"/>
          <w:color w:val="000000" w:themeColor="text1"/>
          <w:sz w:val="22"/>
          <w:szCs w:val="22"/>
          <w:lang w:val="en-CA"/>
        </w:rPr>
        <w:t>Feasibility of the proposal to the context of the Web</w:t>
      </w:r>
    </w:p>
    <w:p w14:paraId="04A28070" w14:textId="3664D5AC" w:rsidR="0EF96D77" w:rsidRDefault="0EF96D77" w:rsidP="2D813CEA">
      <w:pPr>
        <w:pStyle w:val="ListParagraph"/>
        <w:numPr>
          <w:ilvl w:val="0"/>
          <w:numId w:val="41"/>
        </w:numPr>
        <w:spacing w:before="120" w:after="200" w:line="276" w:lineRule="auto"/>
        <w:jc w:val="both"/>
        <w:rPr>
          <w:rFonts w:asciiTheme="minorHAnsi" w:eastAsiaTheme="minorEastAsia" w:hAnsiTheme="minorHAnsi" w:cstheme="minorBidi"/>
          <w:color w:val="000000" w:themeColor="text1"/>
          <w:sz w:val="22"/>
          <w:szCs w:val="22"/>
        </w:rPr>
      </w:pPr>
      <w:r w:rsidRPr="2D813CEA">
        <w:rPr>
          <w:rFonts w:ascii="Calibri" w:eastAsia="Calibri" w:hAnsi="Calibri" w:cs="Calibri"/>
          <w:color w:val="000000" w:themeColor="text1"/>
          <w:sz w:val="22"/>
          <w:szCs w:val="22"/>
          <w:lang w:val="en-CA"/>
        </w:rPr>
        <w:t>Feature suite and ERD</w:t>
      </w:r>
    </w:p>
    <w:p w14:paraId="3E6F4CA2" w14:textId="7AEC5678" w:rsidR="0EF96D77" w:rsidRDefault="0EF96D77" w:rsidP="7CC0C60F">
      <w:pPr>
        <w:pStyle w:val="ListParagraph"/>
        <w:numPr>
          <w:ilvl w:val="1"/>
          <w:numId w:val="41"/>
        </w:numPr>
        <w:spacing w:before="120" w:after="200" w:line="276" w:lineRule="auto"/>
        <w:jc w:val="both"/>
        <w:rPr>
          <w:rFonts w:asciiTheme="minorHAnsi" w:eastAsiaTheme="minorEastAsia" w:hAnsiTheme="minorHAnsi" w:cstheme="minorBidi"/>
          <w:color w:val="000000" w:themeColor="text1"/>
          <w:sz w:val="22"/>
          <w:szCs w:val="22"/>
        </w:rPr>
      </w:pPr>
      <w:r w:rsidRPr="7CC0C60F">
        <w:rPr>
          <w:rFonts w:ascii="Calibri" w:eastAsia="Calibri" w:hAnsi="Calibri" w:cs="Calibri"/>
          <w:color w:val="000000" w:themeColor="text1"/>
          <w:sz w:val="22"/>
          <w:szCs w:val="22"/>
          <w:lang w:val="en-CA"/>
        </w:rPr>
        <w:t>Compatibility of the feature with the acceptance tests</w:t>
      </w:r>
    </w:p>
    <w:p w14:paraId="7BC438EC" w14:textId="0AF487C3" w:rsidR="0EF96D77" w:rsidRDefault="0EF96D77" w:rsidP="7CC0C60F">
      <w:pPr>
        <w:pStyle w:val="ListParagraph"/>
        <w:numPr>
          <w:ilvl w:val="1"/>
          <w:numId w:val="41"/>
        </w:numPr>
        <w:spacing w:before="120" w:after="200" w:line="276" w:lineRule="auto"/>
        <w:jc w:val="both"/>
        <w:rPr>
          <w:rFonts w:asciiTheme="minorHAnsi" w:eastAsiaTheme="minorEastAsia" w:hAnsiTheme="minorHAnsi" w:cstheme="minorBidi"/>
          <w:color w:val="000000" w:themeColor="text1"/>
          <w:sz w:val="22"/>
          <w:szCs w:val="22"/>
        </w:rPr>
      </w:pPr>
      <w:r w:rsidRPr="7CC0C60F">
        <w:rPr>
          <w:rFonts w:ascii="Calibri" w:eastAsia="Calibri" w:hAnsi="Calibri" w:cs="Calibri"/>
          <w:color w:val="000000" w:themeColor="text1"/>
          <w:sz w:val="22"/>
          <w:szCs w:val="22"/>
          <w:lang w:val="en-CA"/>
        </w:rPr>
        <w:t>Completeness of the acceptance test coverage for the described features</w:t>
      </w:r>
    </w:p>
    <w:p w14:paraId="11424920" w14:textId="37B87CAA" w:rsidR="0EF96D77" w:rsidRDefault="0EF96D77" w:rsidP="7CC0C60F">
      <w:pPr>
        <w:pStyle w:val="ListParagraph"/>
        <w:numPr>
          <w:ilvl w:val="1"/>
          <w:numId w:val="41"/>
        </w:numPr>
        <w:spacing w:before="120" w:after="200" w:line="276" w:lineRule="auto"/>
        <w:jc w:val="both"/>
        <w:rPr>
          <w:rFonts w:asciiTheme="minorHAnsi" w:eastAsiaTheme="minorEastAsia" w:hAnsiTheme="minorHAnsi" w:cstheme="minorBidi"/>
          <w:color w:val="000000" w:themeColor="text1"/>
          <w:sz w:val="22"/>
          <w:szCs w:val="22"/>
        </w:rPr>
      </w:pPr>
      <w:r w:rsidRPr="7CC0C60F">
        <w:rPr>
          <w:rFonts w:ascii="Calibri" w:eastAsia="Calibri" w:hAnsi="Calibri" w:cs="Calibri"/>
          <w:color w:val="000000" w:themeColor="text1"/>
          <w:sz w:val="22"/>
          <w:szCs w:val="22"/>
          <w:lang w:val="en-CA"/>
        </w:rPr>
        <w:t xml:space="preserve">Feature support by the database described by the </w:t>
      </w:r>
      <w:proofErr w:type="gramStart"/>
      <w:r w:rsidRPr="7CC0C60F">
        <w:rPr>
          <w:rFonts w:ascii="Calibri" w:eastAsia="Calibri" w:hAnsi="Calibri" w:cs="Calibri"/>
          <w:color w:val="000000" w:themeColor="text1"/>
          <w:sz w:val="22"/>
          <w:szCs w:val="22"/>
          <w:lang w:val="en-CA"/>
        </w:rPr>
        <w:t>ERD</w:t>
      </w:r>
      <w:proofErr w:type="gramEnd"/>
    </w:p>
    <w:p w14:paraId="2483A3FC" w14:textId="427C158E" w:rsidR="0EF96D77" w:rsidRDefault="0EF96D77" w:rsidP="2D813CEA">
      <w:pPr>
        <w:pStyle w:val="ListParagraph"/>
        <w:numPr>
          <w:ilvl w:val="0"/>
          <w:numId w:val="41"/>
        </w:numPr>
        <w:spacing w:before="120" w:after="200" w:line="276" w:lineRule="auto"/>
        <w:jc w:val="both"/>
        <w:rPr>
          <w:rFonts w:asciiTheme="minorHAnsi" w:eastAsiaTheme="minorEastAsia" w:hAnsiTheme="minorHAnsi" w:cstheme="minorBidi"/>
          <w:color w:val="000000" w:themeColor="text1"/>
          <w:sz w:val="22"/>
          <w:szCs w:val="22"/>
          <w:lang w:val="en-CA"/>
        </w:rPr>
      </w:pPr>
      <w:r w:rsidRPr="2D813CEA">
        <w:rPr>
          <w:rFonts w:ascii="Calibri" w:eastAsia="Calibri" w:hAnsi="Calibri" w:cs="Calibri"/>
          <w:color w:val="000000" w:themeColor="text1"/>
          <w:sz w:val="22"/>
          <w:szCs w:val="22"/>
          <w:lang w:val="en-CA"/>
        </w:rPr>
        <w:t>In the implementation</w:t>
      </w:r>
      <w:r w:rsidRPr="2D813CEA">
        <w:rPr>
          <w:rFonts w:ascii="Calibri" w:eastAsia="Calibri" w:hAnsi="Calibri" w:cs="Calibri"/>
          <w:color w:val="D13438"/>
          <w:sz w:val="22"/>
          <w:szCs w:val="22"/>
          <w:u w:val="single"/>
          <w:lang w:val="en-CA"/>
        </w:rPr>
        <w:t xml:space="preserve"> (50% progress checkpoint and completed implementation)</w:t>
      </w:r>
      <w:r w:rsidRPr="2D813CEA">
        <w:rPr>
          <w:rFonts w:ascii="Calibri" w:eastAsia="Calibri" w:hAnsi="Calibri" w:cs="Calibri"/>
          <w:color w:val="000000" w:themeColor="text1"/>
          <w:sz w:val="22"/>
          <w:szCs w:val="22"/>
          <w:lang w:val="en-CA"/>
        </w:rPr>
        <w:t>:</w:t>
      </w:r>
    </w:p>
    <w:p w14:paraId="30A51749" w14:textId="3CF9B663" w:rsidR="0EF96D77" w:rsidRDefault="0EF96D77" w:rsidP="7CC0C60F">
      <w:pPr>
        <w:pStyle w:val="ListParagraph"/>
        <w:numPr>
          <w:ilvl w:val="1"/>
          <w:numId w:val="41"/>
        </w:numPr>
        <w:spacing w:before="120" w:after="200" w:line="276" w:lineRule="auto"/>
        <w:jc w:val="both"/>
        <w:rPr>
          <w:rFonts w:asciiTheme="minorHAnsi" w:eastAsiaTheme="minorEastAsia" w:hAnsiTheme="minorHAnsi" w:cstheme="minorBidi"/>
          <w:color w:val="000000" w:themeColor="text1"/>
          <w:sz w:val="22"/>
          <w:szCs w:val="22"/>
          <w:lang w:val="en-CA"/>
        </w:rPr>
      </w:pPr>
      <w:r w:rsidRPr="7CC0C60F">
        <w:rPr>
          <w:rFonts w:ascii="Calibri" w:eastAsia="Calibri" w:hAnsi="Calibri" w:cs="Calibri"/>
          <w:color w:val="000000" w:themeColor="text1"/>
          <w:sz w:val="22"/>
          <w:szCs w:val="22"/>
          <w:lang w:val="en-CA"/>
        </w:rPr>
        <w:t>Respect of the selected design pattern.</w:t>
      </w:r>
    </w:p>
    <w:p w14:paraId="4D0E79F1" w14:textId="04CDA0D7" w:rsidR="0EF96D77" w:rsidRDefault="0EF96D77" w:rsidP="7CC0C60F">
      <w:pPr>
        <w:pStyle w:val="ListParagraph"/>
        <w:numPr>
          <w:ilvl w:val="1"/>
          <w:numId w:val="41"/>
        </w:numPr>
        <w:spacing w:after="200" w:line="276" w:lineRule="auto"/>
        <w:jc w:val="both"/>
        <w:rPr>
          <w:rFonts w:asciiTheme="minorHAnsi" w:eastAsiaTheme="minorEastAsia" w:hAnsiTheme="minorHAnsi" w:cstheme="minorBidi"/>
          <w:color w:val="000000" w:themeColor="text1"/>
          <w:sz w:val="22"/>
          <w:szCs w:val="22"/>
          <w:lang w:val="en-CA"/>
        </w:rPr>
      </w:pPr>
      <w:r w:rsidRPr="7CC0C60F">
        <w:rPr>
          <w:rFonts w:ascii="Calibri" w:eastAsia="Calibri" w:hAnsi="Calibri" w:cs="Calibri"/>
          <w:color w:val="000000" w:themeColor="text1"/>
          <w:sz w:val="22"/>
          <w:szCs w:val="22"/>
          <w:lang w:val="en-CA"/>
        </w:rPr>
        <w:t>Correct selection and implementation of algorithms.</w:t>
      </w:r>
    </w:p>
    <w:p w14:paraId="0ACFD496" w14:textId="1F820C86" w:rsidR="0EF96D77" w:rsidRDefault="0EF96D77" w:rsidP="7CC0C60F">
      <w:pPr>
        <w:pStyle w:val="ListParagraph"/>
        <w:numPr>
          <w:ilvl w:val="1"/>
          <w:numId w:val="41"/>
        </w:numPr>
        <w:spacing w:after="200" w:line="276" w:lineRule="auto"/>
        <w:jc w:val="both"/>
        <w:rPr>
          <w:rFonts w:asciiTheme="minorHAnsi" w:eastAsiaTheme="minorEastAsia" w:hAnsiTheme="minorHAnsi" w:cstheme="minorBidi"/>
          <w:color w:val="000000" w:themeColor="text1"/>
          <w:sz w:val="22"/>
          <w:szCs w:val="22"/>
          <w:lang w:val="en-CA"/>
        </w:rPr>
      </w:pPr>
      <w:r w:rsidRPr="7CC0C60F">
        <w:rPr>
          <w:rFonts w:ascii="Calibri" w:eastAsia="Calibri" w:hAnsi="Calibri" w:cs="Calibri"/>
          <w:color w:val="000000" w:themeColor="text1"/>
          <w:sz w:val="22"/>
          <w:szCs w:val="22"/>
          <w:lang w:val="en-CA"/>
        </w:rPr>
        <w:t>Correct validation of data inputs.</w:t>
      </w:r>
    </w:p>
    <w:p w14:paraId="50C0D7DE" w14:textId="192386AF" w:rsidR="0EF96D77" w:rsidRDefault="0EF96D77" w:rsidP="7CC0C60F">
      <w:pPr>
        <w:pStyle w:val="ListParagraph"/>
        <w:numPr>
          <w:ilvl w:val="1"/>
          <w:numId w:val="41"/>
        </w:numPr>
        <w:spacing w:after="200" w:line="276" w:lineRule="auto"/>
        <w:jc w:val="both"/>
        <w:rPr>
          <w:rFonts w:asciiTheme="minorHAnsi" w:eastAsiaTheme="minorEastAsia" w:hAnsiTheme="minorHAnsi" w:cstheme="minorBidi"/>
          <w:color w:val="000000" w:themeColor="text1"/>
          <w:sz w:val="22"/>
          <w:szCs w:val="22"/>
          <w:lang w:val="en-CA"/>
        </w:rPr>
      </w:pPr>
      <w:r w:rsidRPr="7CC0C60F">
        <w:rPr>
          <w:rFonts w:ascii="Calibri" w:eastAsia="Calibri" w:hAnsi="Calibri" w:cs="Calibri"/>
          <w:color w:val="000000" w:themeColor="text1"/>
          <w:sz w:val="22"/>
          <w:szCs w:val="22"/>
          <w:lang w:val="en-CA"/>
        </w:rPr>
        <w:t>Appropriate corrective measures to ensure platform security.</w:t>
      </w:r>
    </w:p>
    <w:p w14:paraId="39232097" w14:textId="016AE076" w:rsidR="0EF96D77" w:rsidRDefault="0EF96D77" w:rsidP="7CC0C60F">
      <w:pPr>
        <w:pStyle w:val="ListParagraph"/>
        <w:numPr>
          <w:ilvl w:val="1"/>
          <w:numId w:val="41"/>
        </w:numPr>
        <w:spacing w:after="200" w:line="276" w:lineRule="auto"/>
        <w:jc w:val="both"/>
        <w:rPr>
          <w:rFonts w:asciiTheme="minorHAnsi" w:eastAsiaTheme="minorEastAsia" w:hAnsiTheme="minorHAnsi" w:cstheme="minorBidi"/>
          <w:color w:val="000000" w:themeColor="text1"/>
          <w:sz w:val="22"/>
          <w:szCs w:val="22"/>
          <w:lang w:val="en-CA"/>
        </w:rPr>
      </w:pPr>
      <w:r w:rsidRPr="7CC0C60F">
        <w:rPr>
          <w:rFonts w:ascii="Calibri" w:eastAsia="Calibri" w:hAnsi="Calibri" w:cs="Calibri"/>
          <w:color w:val="000000" w:themeColor="text1"/>
          <w:sz w:val="22"/>
          <w:szCs w:val="22"/>
          <w:lang w:val="en-CA"/>
        </w:rPr>
        <w:t>Reasonable consideration of User Experience.</w:t>
      </w:r>
    </w:p>
    <w:p w14:paraId="7BECF68F" w14:textId="7DF82FBF" w:rsidR="0EF96D77" w:rsidRDefault="0EF96D77" w:rsidP="7CC0C60F">
      <w:pPr>
        <w:pStyle w:val="ListParagraph"/>
        <w:numPr>
          <w:ilvl w:val="1"/>
          <w:numId w:val="41"/>
        </w:numPr>
        <w:spacing w:after="200" w:line="276" w:lineRule="auto"/>
        <w:jc w:val="both"/>
        <w:rPr>
          <w:rFonts w:asciiTheme="minorHAnsi" w:eastAsiaTheme="minorEastAsia" w:hAnsiTheme="minorHAnsi" w:cstheme="minorBidi"/>
          <w:color w:val="000000" w:themeColor="text1"/>
          <w:sz w:val="22"/>
          <w:szCs w:val="22"/>
          <w:lang w:val="en-CA"/>
        </w:rPr>
      </w:pPr>
      <w:r w:rsidRPr="7CC0C60F">
        <w:rPr>
          <w:rFonts w:ascii="Calibri" w:eastAsia="Calibri" w:hAnsi="Calibri" w:cs="Calibri"/>
          <w:color w:val="000000" w:themeColor="text1"/>
          <w:sz w:val="22"/>
          <w:szCs w:val="22"/>
          <w:lang w:val="en-CA"/>
        </w:rPr>
        <w:t>Appropriate design of User Interface.</w:t>
      </w:r>
    </w:p>
    <w:p w14:paraId="70096242" w14:textId="23060B21" w:rsidR="0EF96D77" w:rsidRDefault="0EF96D77" w:rsidP="7CC0C60F">
      <w:pPr>
        <w:pStyle w:val="ListParagraph"/>
        <w:numPr>
          <w:ilvl w:val="1"/>
          <w:numId w:val="41"/>
        </w:numPr>
        <w:spacing w:after="200" w:line="276" w:lineRule="auto"/>
        <w:jc w:val="both"/>
        <w:rPr>
          <w:rFonts w:asciiTheme="minorHAnsi" w:eastAsiaTheme="minorEastAsia" w:hAnsiTheme="minorHAnsi" w:cstheme="minorBidi"/>
          <w:color w:val="000000" w:themeColor="text1"/>
          <w:sz w:val="22"/>
          <w:szCs w:val="22"/>
          <w:lang w:val="en-CA"/>
        </w:rPr>
      </w:pPr>
      <w:r w:rsidRPr="7CC0C60F">
        <w:rPr>
          <w:rFonts w:ascii="Calibri" w:eastAsia="Calibri" w:hAnsi="Calibri" w:cs="Calibri"/>
          <w:color w:val="000000" w:themeColor="text1"/>
          <w:sz w:val="22"/>
          <w:szCs w:val="22"/>
          <w:lang w:val="en-CA"/>
        </w:rPr>
        <w:t>Appropriate automated test suite.</w:t>
      </w:r>
    </w:p>
    <w:p w14:paraId="68C12EF3" w14:textId="6C001200" w:rsidR="0EF96D77" w:rsidRDefault="0EF96D77" w:rsidP="7CC0C60F">
      <w:pPr>
        <w:pStyle w:val="ListParagraph"/>
        <w:numPr>
          <w:ilvl w:val="1"/>
          <w:numId w:val="41"/>
        </w:numPr>
        <w:spacing w:after="200" w:line="276" w:lineRule="auto"/>
        <w:jc w:val="both"/>
        <w:rPr>
          <w:rFonts w:asciiTheme="minorHAnsi" w:eastAsiaTheme="minorEastAsia" w:hAnsiTheme="minorHAnsi" w:cstheme="minorBidi"/>
          <w:color w:val="000000" w:themeColor="text1"/>
          <w:sz w:val="22"/>
          <w:szCs w:val="22"/>
          <w:lang w:val="en-CA"/>
        </w:rPr>
      </w:pPr>
      <w:r w:rsidRPr="7CC0C60F">
        <w:rPr>
          <w:rFonts w:ascii="Calibri" w:eastAsia="Calibri" w:hAnsi="Calibri" w:cs="Calibri"/>
          <w:color w:val="000000" w:themeColor="text1"/>
          <w:sz w:val="22"/>
          <w:szCs w:val="22"/>
          <w:lang w:val="en-CA"/>
        </w:rPr>
        <w:t>Absence of execution and logical errors</w:t>
      </w:r>
    </w:p>
    <w:p w14:paraId="2E48211F" w14:textId="4C879179" w:rsidR="0EF96D77" w:rsidRDefault="0EF96D77" w:rsidP="2D813CEA">
      <w:pPr>
        <w:pStyle w:val="ListParagraph"/>
        <w:numPr>
          <w:ilvl w:val="0"/>
          <w:numId w:val="41"/>
        </w:numPr>
        <w:spacing w:after="200" w:line="276" w:lineRule="auto"/>
        <w:jc w:val="both"/>
        <w:rPr>
          <w:rFonts w:asciiTheme="minorHAnsi" w:eastAsiaTheme="minorEastAsia" w:hAnsiTheme="minorHAnsi" w:cstheme="minorBidi"/>
          <w:color w:val="000000" w:themeColor="text1"/>
          <w:sz w:val="22"/>
          <w:szCs w:val="22"/>
          <w:lang w:val="en-CA"/>
        </w:rPr>
      </w:pPr>
      <w:r w:rsidRPr="2D813CEA">
        <w:rPr>
          <w:rFonts w:ascii="Calibri" w:eastAsia="Calibri" w:hAnsi="Calibri" w:cs="Calibri"/>
          <w:color w:val="000000" w:themeColor="text1"/>
          <w:sz w:val="22"/>
          <w:szCs w:val="22"/>
          <w:lang w:val="en-CA"/>
        </w:rPr>
        <w:t>In the documentation:</w:t>
      </w:r>
    </w:p>
    <w:p w14:paraId="77DB29CC" w14:textId="3EECA097" w:rsidR="0EF96D77" w:rsidRDefault="0EF96D77" w:rsidP="7CC0C60F">
      <w:pPr>
        <w:pStyle w:val="ListParagraph"/>
        <w:numPr>
          <w:ilvl w:val="1"/>
          <w:numId w:val="41"/>
        </w:numPr>
        <w:spacing w:after="200" w:line="276" w:lineRule="auto"/>
        <w:jc w:val="both"/>
        <w:rPr>
          <w:rFonts w:asciiTheme="minorHAnsi" w:eastAsiaTheme="minorEastAsia" w:hAnsiTheme="minorHAnsi" w:cstheme="minorBidi"/>
          <w:color w:val="000000" w:themeColor="text1"/>
          <w:sz w:val="22"/>
          <w:szCs w:val="22"/>
          <w:lang w:val="en-CA"/>
        </w:rPr>
      </w:pPr>
      <w:r w:rsidRPr="7CC0C60F">
        <w:rPr>
          <w:rFonts w:ascii="Calibri" w:eastAsia="Calibri" w:hAnsi="Calibri" w:cs="Calibri"/>
          <w:color w:val="000000" w:themeColor="text1"/>
          <w:sz w:val="22"/>
          <w:szCs w:val="22"/>
          <w:lang w:val="en-CA"/>
        </w:rPr>
        <w:t>Correct presentation of work completed.</w:t>
      </w:r>
    </w:p>
    <w:p w14:paraId="18DFC92D" w14:textId="787C4097" w:rsidR="0EF96D77" w:rsidRDefault="0EF96D77" w:rsidP="7CC0C60F">
      <w:pPr>
        <w:pStyle w:val="ListParagraph"/>
        <w:numPr>
          <w:ilvl w:val="1"/>
          <w:numId w:val="41"/>
        </w:numPr>
        <w:spacing w:after="200" w:line="276" w:lineRule="auto"/>
        <w:jc w:val="both"/>
        <w:rPr>
          <w:rFonts w:asciiTheme="minorHAnsi" w:eastAsiaTheme="minorEastAsia" w:hAnsiTheme="minorHAnsi" w:cstheme="minorBidi"/>
          <w:color w:val="000000" w:themeColor="text1"/>
          <w:sz w:val="22"/>
          <w:szCs w:val="22"/>
          <w:lang w:val="en-CA"/>
        </w:rPr>
      </w:pPr>
      <w:r w:rsidRPr="7CC0C60F">
        <w:rPr>
          <w:rFonts w:ascii="Calibri" w:eastAsia="Calibri" w:hAnsi="Calibri" w:cs="Calibri"/>
          <w:color w:val="000000" w:themeColor="text1"/>
          <w:sz w:val="22"/>
          <w:szCs w:val="22"/>
          <w:lang w:val="en-CA"/>
        </w:rPr>
        <w:t>Correct demonstration of product usability.</w:t>
      </w:r>
    </w:p>
    <w:p w14:paraId="01700904" w14:textId="1242178A" w:rsidR="0EF96D77" w:rsidRDefault="0EF96D77" w:rsidP="2D813CEA">
      <w:pPr>
        <w:pStyle w:val="ListParagraph"/>
        <w:numPr>
          <w:ilvl w:val="0"/>
          <w:numId w:val="41"/>
        </w:numPr>
        <w:spacing w:after="200" w:line="276" w:lineRule="auto"/>
        <w:jc w:val="both"/>
        <w:rPr>
          <w:rFonts w:asciiTheme="minorHAnsi" w:eastAsiaTheme="minorEastAsia" w:hAnsiTheme="minorHAnsi" w:cstheme="minorBidi"/>
          <w:color w:val="000000" w:themeColor="text1"/>
          <w:sz w:val="22"/>
          <w:szCs w:val="22"/>
          <w:lang w:val="en-CA"/>
        </w:rPr>
      </w:pPr>
      <w:r w:rsidRPr="2D813CEA">
        <w:rPr>
          <w:rFonts w:ascii="Calibri" w:eastAsia="Calibri" w:hAnsi="Calibri" w:cs="Calibri"/>
          <w:color w:val="000000" w:themeColor="text1"/>
          <w:sz w:val="22"/>
          <w:szCs w:val="22"/>
          <w:lang w:val="en-CA"/>
        </w:rPr>
        <w:lastRenderedPageBreak/>
        <w:t>In the presentation, clear communication of</w:t>
      </w:r>
    </w:p>
    <w:p w14:paraId="65C63DB1" w14:textId="3FFCA648" w:rsidR="0EF96D77" w:rsidRDefault="0EF96D77" w:rsidP="7CC0C60F">
      <w:pPr>
        <w:pStyle w:val="ListParagraph"/>
        <w:numPr>
          <w:ilvl w:val="1"/>
          <w:numId w:val="41"/>
        </w:numPr>
        <w:spacing w:after="200" w:line="276" w:lineRule="auto"/>
        <w:jc w:val="both"/>
        <w:rPr>
          <w:rFonts w:asciiTheme="minorHAnsi" w:eastAsiaTheme="minorEastAsia" w:hAnsiTheme="minorHAnsi" w:cstheme="minorBidi"/>
          <w:color w:val="000000" w:themeColor="text1"/>
          <w:sz w:val="22"/>
          <w:szCs w:val="22"/>
          <w:lang w:val="en-CA"/>
        </w:rPr>
      </w:pPr>
      <w:r w:rsidRPr="7CC0C60F">
        <w:rPr>
          <w:rFonts w:ascii="Calibri" w:eastAsia="Calibri" w:hAnsi="Calibri" w:cs="Calibri"/>
          <w:color w:val="000000" w:themeColor="text1"/>
          <w:sz w:val="22"/>
          <w:szCs w:val="22"/>
          <w:lang w:val="en-CA"/>
        </w:rPr>
        <w:t>project objectives, need addressed, and target user-base.</w:t>
      </w:r>
    </w:p>
    <w:p w14:paraId="26A5E52E" w14:textId="696882E4" w:rsidR="0EF96D77" w:rsidRDefault="0EF96D77" w:rsidP="7CC0C60F">
      <w:pPr>
        <w:pStyle w:val="ListParagraph"/>
        <w:numPr>
          <w:ilvl w:val="1"/>
          <w:numId w:val="41"/>
        </w:numPr>
        <w:spacing w:after="200" w:line="276" w:lineRule="auto"/>
        <w:jc w:val="both"/>
        <w:rPr>
          <w:rFonts w:asciiTheme="minorHAnsi" w:eastAsiaTheme="minorEastAsia" w:hAnsiTheme="minorHAnsi" w:cstheme="minorBidi"/>
          <w:color w:val="000000" w:themeColor="text1"/>
          <w:sz w:val="22"/>
          <w:szCs w:val="22"/>
          <w:lang w:val="en-CA"/>
        </w:rPr>
      </w:pPr>
      <w:r w:rsidRPr="7CC0C60F">
        <w:rPr>
          <w:rFonts w:ascii="Calibri" w:eastAsia="Calibri" w:hAnsi="Calibri" w:cs="Calibri"/>
          <w:color w:val="000000" w:themeColor="text1"/>
          <w:sz w:val="22"/>
          <w:szCs w:val="22"/>
          <w:lang w:val="en-CA"/>
        </w:rPr>
        <w:t>difficulties met in the project and solutions.</w:t>
      </w:r>
    </w:p>
    <w:p w14:paraId="67256170" w14:textId="1AF5E358" w:rsidR="0EF96D77" w:rsidRDefault="0EF96D77" w:rsidP="7CC0C60F">
      <w:pPr>
        <w:pStyle w:val="ListParagraph"/>
        <w:numPr>
          <w:ilvl w:val="1"/>
          <w:numId w:val="41"/>
        </w:numPr>
        <w:spacing w:after="200" w:line="276" w:lineRule="auto"/>
        <w:jc w:val="both"/>
        <w:rPr>
          <w:rFonts w:asciiTheme="minorHAnsi" w:eastAsiaTheme="minorEastAsia" w:hAnsiTheme="minorHAnsi" w:cstheme="minorBidi"/>
          <w:color w:val="000000" w:themeColor="text1"/>
          <w:sz w:val="22"/>
          <w:szCs w:val="22"/>
          <w:lang w:val="en-CA"/>
        </w:rPr>
      </w:pPr>
      <w:r w:rsidRPr="7CC0C60F">
        <w:rPr>
          <w:rFonts w:ascii="Calibri" w:eastAsia="Calibri" w:hAnsi="Calibri" w:cs="Calibri"/>
          <w:color w:val="000000" w:themeColor="text1"/>
          <w:sz w:val="22"/>
          <w:szCs w:val="22"/>
          <w:lang w:val="en-CA"/>
        </w:rPr>
        <w:t>lessons learned.</w:t>
      </w:r>
    </w:p>
    <w:p w14:paraId="37A482FA" w14:textId="6BB02955" w:rsidR="7CC0C60F" w:rsidRDefault="7CC0C60F" w:rsidP="7CC0C60F">
      <w:pPr>
        <w:spacing w:after="200" w:line="276" w:lineRule="auto"/>
        <w:ind w:left="720"/>
        <w:jc w:val="both"/>
        <w:rPr>
          <w:color w:val="000000" w:themeColor="text1"/>
          <w:sz w:val="22"/>
          <w:szCs w:val="22"/>
          <w:lang w:val="en-CA"/>
        </w:rPr>
      </w:pPr>
    </w:p>
    <w:p w14:paraId="0096B44A" w14:textId="5F463682" w:rsidR="00D95D03" w:rsidRPr="00D95D03" w:rsidRDefault="00D95D03" w:rsidP="40A62A3C">
      <w:pPr>
        <w:pStyle w:val="Heading1"/>
        <w:rPr>
          <w:rFonts w:asciiTheme="majorHAnsi" w:hAnsiTheme="majorHAnsi"/>
          <w:lang w:val="en-CA"/>
        </w:rPr>
      </w:pPr>
      <w:r w:rsidRPr="40A62A3C">
        <w:rPr>
          <w:rFonts w:asciiTheme="majorHAnsi" w:hAnsiTheme="majorHAnsi"/>
          <w:lang w:val="en-CA"/>
        </w:rPr>
        <w:t>SPLI</w:t>
      </w:r>
    </w:p>
    <w:p w14:paraId="64D8D4CF" w14:textId="6D68EA3B" w:rsidR="00D95D03" w:rsidRPr="00D95D03" w:rsidRDefault="00D95D03" w:rsidP="40A62A3C">
      <w:pPr>
        <w:ind w:left="0"/>
        <w:rPr>
          <w:rFonts w:asciiTheme="majorHAnsi" w:hAnsiTheme="majorHAnsi" w:cstheme="majorBidi"/>
          <w:lang w:val="en-CA"/>
        </w:rPr>
      </w:pPr>
      <w:r w:rsidRPr="40A62A3C">
        <w:rPr>
          <w:rFonts w:asciiTheme="majorHAnsi" w:hAnsiTheme="majorHAnsi" w:cstheme="majorBidi"/>
          <w:lang w:val="en-CA"/>
        </w:rPr>
        <w:t xml:space="preserve">The quality of English expression will be evaluated and be worth 10% of the total as part of grading the LIA written reports and in-class presentations. </w:t>
      </w:r>
    </w:p>
    <w:p w14:paraId="2EF765B3" w14:textId="55392AEA" w:rsidR="0068095F" w:rsidRPr="00314095" w:rsidRDefault="00DD3992" w:rsidP="00F1424B">
      <w:pPr>
        <w:pStyle w:val="Heading1"/>
        <w:rPr>
          <w:rFonts w:asciiTheme="majorHAnsi" w:hAnsiTheme="majorHAnsi"/>
          <w:lang w:val="en-CA"/>
        </w:rPr>
      </w:pPr>
      <w:r w:rsidRPr="00314095">
        <w:rPr>
          <w:rFonts w:asciiTheme="majorHAnsi" w:hAnsiTheme="majorHAnsi"/>
          <w:lang w:val="en-CA"/>
        </w:rPr>
        <w:t>Teachin</w:t>
      </w:r>
      <w:r w:rsidR="00B97A8B" w:rsidRPr="00314095">
        <w:rPr>
          <w:rFonts w:asciiTheme="majorHAnsi" w:hAnsiTheme="majorHAnsi"/>
          <w:lang w:val="en-CA"/>
        </w:rPr>
        <w:t>g Methodology</w:t>
      </w:r>
    </w:p>
    <w:p w14:paraId="6405521A" w14:textId="77777777" w:rsidR="0068095F" w:rsidRPr="00314095" w:rsidRDefault="00B97A8B" w:rsidP="00D65E58">
      <w:pPr>
        <w:ind w:left="0"/>
        <w:rPr>
          <w:rFonts w:asciiTheme="majorHAnsi" w:hAnsiTheme="majorHAnsi"/>
          <w:sz w:val="22"/>
          <w:szCs w:val="22"/>
          <w:lang w:val="en-CA"/>
        </w:rPr>
      </w:pPr>
      <w:r w:rsidRPr="00314095">
        <w:rPr>
          <w:rFonts w:asciiTheme="majorHAnsi" w:hAnsiTheme="majorHAnsi"/>
          <w:sz w:val="22"/>
          <w:szCs w:val="22"/>
          <w:lang w:val="en-CA"/>
        </w:rPr>
        <w:t>Programming exercises and discussion on sample programs can take place either during the</w:t>
      </w:r>
      <w:r w:rsidR="00555AAE" w:rsidRPr="00314095">
        <w:rPr>
          <w:rFonts w:asciiTheme="majorHAnsi" w:hAnsiTheme="majorHAnsi"/>
          <w:sz w:val="22"/>
          <w:szCs w:val="22"/>
          <w:lang w:val="en-CA"/>
        </w:rPr>
        <w:t xml:space="preserve"> </w:t>
      </w:r>
      <w:r w:rsidRPr="00314095">
        <w:rPr>
          <w:rFonts w:asciiTheme="majorHAnsi" w:hAnsiTheme="majorHAnsi"/>
          <w:sz w:val="22"/>
          <w:szCs w:val="22"/>
          <w:lang w:val="en-CA"/>
        </w:rPr>
        <w:t>lecture time or lab period.</w:t>
      </w:r>
      <w:r w:rsidR="00174C11">
        <w:rPr>
          <w:rFonts w:asciiTheme="majorHAnsi" w:hAnsiTheme="majorHAnsi"/>
          <w:sz w:val="22"/>
          <w:szCs w:val="22"/>
          <w:lang w:val="en-CA"/>
        </w:rPr>
        <w:t xml:space="preserve"> </w:t>
      </w:r>
      <w:r w:rsidR="00DA3C88">
        <w:rPr>
          <w:rFonts w:asciiTheme="majorHAnsi" w:hAnsiTheme="majorHAnsi"/>
          <w:sz w:val="22"/>
          <w:szCs w:val="22"/>
          <w:lang w:val="en-CA"/>
        </w:rPr>
        <w:t xml:space="preserve">All meetings will be held online at the time of the scheduled classes on the MS Teams Team for this course. </w:t>
      </w:r>
    </w:p>
    <w:p w14:paraId="3B2B93A0" w14:textId="77777777" w:rsidR="00555AAE" w:rsidRPr="00314095" w:rsidRDefault="00B97A8B" w:rsidP="00D65E58">
      <w:pPr>
        <w:pStyle w:val="Heading2"/>
        <w:ind w:left="0"/>
        <w:rPr>
          <w:rFonts w:asciiTheme="majorHAnsi" w:hAnsiTheme="majorHAnsi"/>
          <w:lang w:val="en-CA"/>
        </w:rPr>
      </w:pPr>
      <w:r w:rsidRPr="00314095">
        <w:rPr>
          <w:rFonts w:asciiTheme="majorHAnsi" w:hAnsiTheme="majorHAnsi"/>
          <w:lang w:val="en-CA"/>
        </w:rPr>
        <w:t xml:space="preserve">Lectures, 2 hours per </w:t>
      </w:r>
      <w:r w:rsidR="00555AAE" w:rsidRPr="00314095">
        <w:rPr>
          <w:rFonts w:asciiTheme="majorHAnsi" w:hAnsiTheme="majorHAnsi"/>
          <w:lang w:val="en-CA"/>
        </w:rPr>
        <w:t>week</w:t>
      </w:r>
    </w:p>
    <w:p w14:paraId="11CB3559" w14:textId="77777777" w:rsidR="0068095F" w:rsidRPr="00314095" w:rsidRDefault="00B97A8B" w:rsidP="00D65E58">
      <w:pPr>
        <w:ind w:left="0"/>
        <w:rPr>
          <w:rFonts w:asciiTheme="majorHAnsi" w:hAnsiTheme="majorHAnsi"/>
          <w:sz w:val="22"/>
          <w:szCs w:val="22"/>
          <w:lang w:val="en-CA"/>
        </w:rPr>
      </w:pPr>
      <w:r w:rsidRPr="00314095">
        <w:rPr>
          <w:rFonts w:asciiTheme="majorHAnsi" w:hAnsiTheme="majorHAnsi"/>
          <w:sz w:val="22"/>
          <w:szCs w:val="22"/>
          <w:lang w:val="en-CA"/>
        </w:rPr>
        <w:t>Important material from the text and outside sources will be covered</w:t>
      </w:r>
      <w:r w:rsidR="00555AAE" w:rsidRPr="00314095">
        <w:rPr>
          <w:rFonts w:asciiTheme="majorHAnsi" w:hAnsiTheme="majorHAnsi"/>
          <w:sz w:val="22"/>
          <w:szCs w:val="22"/>
          <w:lang w:val="en-CA"/>
        </w:rPr>
        <w:t xml:space="preserve"> </w:t>
      </w:r>
      <w:r w:rsidRPr="00314095">
        <w:rPr>
          <w:rFonts w:asciiTheme="majorHAnsi" w:hAnsiTheme="majorHAnsi"/>
          <w:sz w:val="22"/>
          <w:szCs w:val="22"/>
          <w:lang w:val="en-CA"/>
        </w:rPr>
        <w:t>in class. Students should plan to take careful notes as not all material can be found in the texts or</w:t>
      </w:r>
      <w:r w:rsidR="00555AAE" w:rsidRPr="00314095">
        <w:rPr>
          <w:rFonts w:asciiTheme="majorHAnsi" w:hAnsiTheme="majorHAnsi"/>
          <w:sz w:val="22"/>
          <w:szCs w:val="22"/>
          <w:lang w:val="en-CA"/>
        </w:rPr>
        <w:t xml:space="preserve"> </w:t>
      </w:r>
      <w:r w:rsidRPr="00314095">
        <w:rPr>
          <w:rFonts w:asciiTheme="majorHAnsi" w:hAnsiTheme="majorHAnsi"/>
          <w:sz w:val="22"/>
          <w:szCs w:val="22"/>
          <w:lang w:val="en-CA"/>
        </w:rPr>
        <w:t>readings. The 2 hours will be spread out according to the lecturing needs.</w:t>
      </w:r>
    </w:p>
    <w:p w14:paraId="3BCA511A" w14:textId="37A89768" w:rsidR="00555AAE" w:rsidRPr="00314095" w:rsidRDefault="00B97A8B" w:rsidP="00D65E58">
      <w:pPr>
        <w:pStyle w:val="Heading2"/>
        <w:ind w:left="0"/>
        <w:rPr>
          <w:rFonts w:asciiTheme="majorHAnsi" w:hAnsiTheme="majorHAnsi"/>
          <w:lang w:val="en-CA"/>
        </w:rPr>
      </w:pPr>
      <w:r w:rsidRPr="00314095">
        <w:rPr>
          <w:rFonts w:asciiTheme="majorHAnsi" w:hAnsiTheme="majorHAnsi"/>
          <w:lang w:val="en-CA"/>
        </w:rPr>
        <w:t xml:space="preserve">Lab periods, </w:t>
      </w:r>
      <w:r w:rsidR="00A71796" w:rsidRPr="00314095">
        <w:rPr>
          <w:rFonts w:asciiTheme="majorHAnsi" w:hAnsiTheme="majorHAnsi"/>
          <w:lang w:val="en-CA"/>
        </w:rPr>
        <w:t>3</w:t>
      </w:r>
      <w:r w:rsidRPr="00314095">
        <w:rPr>
          <w:rFonts w:asciiTheme="majorHAnsi" w:hAnsiTheme="majorHAnsi"/>
          <w:lang w:val="en-CA"/>
        </w:rPr>
        <w:t xml:space="preserve"> hours per </w:t>
      </w:r>
      <w:r w:rsidR="00555AAE" w:rsidRPr="00314095">
        <w:rPr>
          <w:rFonts w:asciiTheme="majorHAnsi" w:hAnsiTheme="majorHAnsi"/>
          <w:lang w:val="en-CA"/>
        </w:rPr>
        <w:t>week</w:t>
      </w:r>
    </w:p>
    <w:p w14:paraId="5B962E02" w14:textId="6A60F2AE" w:rsidR="0068095F" w:rsidRPr="00314095" w:rsidRDefault="00B97A8B" w:rsidP="00D65E58">
      <w:pPr>
        <w:ind w:left="0"/>
        <w:rPr>
          <w:rFonts w:asciiTheme="majorHAnsi" w:hAnsiTheme="majorHAnsi"/>
          <w:sz w:val="22"/>
          <w:szCs w:val="22"/>
          <w:lang w:val="en-CA"/>
        </w:rPr>
      </w:pPr>
      <w:r w:rsidRPr="00314095">
        <w:rPr>
          <w:rFonts w:asciiTheme="majorHAnsi" w:hAnsiTheme="majorHAnsi"/>
          <w:sz w:val="22"/>
          <w:szCs w:val="22"/>
          <w:lang w:val="en-CA"/>
        </w:rPr>
        <w:t>Lab time will be to allow the students to explore the</w:t>
      </w:r>
      <w:r w:rsidR="00555AAE" w:rsidRPr="00314095">
        <w:rPr>
          <w:rFonts w:asciiTheme="majorHAnsi" w:hAnsiTheme="majorHAnsi"/>
          <w:sz w:val="22"/>
          <w:szCs w:val="22"/>
          <w:lang w:val="en-CA"/>
        </w:rPr>
        <w:t xml:space="preserve"> </w:t>
      </w:r>
      <w:r w:rsidRPr="00314095">
        <w:rPr>
          <w:rFonts w:asciiTheme="majorHAnsi" w:hAnsiTheme="majorHAnsi"/>
          <w:sz w:val="22"/>
          <w:szCs w:val="22"/>
          <w:lang w:val="en-CA"/>
        </w:rPr>
        <w:t xml:space="preserve">course material </w:t>
      </w:r>
      <w:r w:rsidR="00314095" w:rsidRPr="00314095">
        <w:rPr>
          <w:rFonts w:asciiTheme="majorHAnsi" w:hAnsiTheme="majorHAnsi"/>
          <w:sz w:val="22"/>
          <w:szCs w:val="22"/>
          <w:lang w:val="en-CA"/>
        </w:rPr>
        <w:t>firsthand</w:t>
      </w:r>
      <w:r w:rsidRPr="00314095">
        <w:rPr>
          <w:rFonts w:asciiTheme="majorHAnsi" w:hAnsiTheme="majorHAnsi"/>
          <w:sz w:val="22"/>
          <w:szCs w:val="22"/>
          <w:lang w:val="en-CA"/>
        </w:rPr>
        <w:t>. During these labs, the students will explore the material through</w:t>
      </w:r>
      <w:r w:rsidR="00555AAE" w:rsidRPr="00314095">
        <w:rPr>
          <w:rFonts w:asciiTheme="majorHAnsi" w:hAnsiTheme="majorHAnsi"/>
          <w:sz w:val="22"/>
          <w:szCs w:val="22"/>
          <w:lang w:val="en-CA"/>
        </w:rPr>
        <w:t xml:space="preserve"> </w:t>
      </w:r>
      <w:r w:rsidRPr="00314095">
        <w:rPr>
          <w:rFonts w:asciiTheme="majorHAnsi" w:hAnsiTheme="majorHAnsi"/>
          <w:sz w:val="22"/>
          <w:szCs w:val="22"/>
          <w:lang w:val="en-CA"/>
        </w:rPr>
        <w:t xml:space="preserve">exercises, </w:t>
      </w:r>
      <w:proofErr w:type="gramStart"/>
      <w:r w:rsidRPr="00314095">
        <w:rPr>
          <w:rFonts w:asciiTheme="majorHAnsi" w:hAnsiTheme="majorHAnsi"/>
          <w:sz w:val="22"/>
          <w:szCs w:val="22"/>
          <w:lang w:val="en-CA"/>
        </w:rPr>
        <w:t>examples</w:t>
      </w:r>
      <w:proofErr w:type="gramEnd"/>
      <w:r w:rsidRPr="00314095">
        <w:rPr>
          <w:rFonts w:asciiTheme="majorHAnsi" w:hAnsiTheme="majorHAnsi"/>
          <w:sz w:val="22"/>
          <w:szCs w:val="22"/>
          <w:lang w:val="en-CA"/>
        </w:rPr>
        <w:t xml:space="preserve"> and the execution of their assignments. Lab periods allow students to get</w:t>
      </w:r>
      <w:r w:rsidR="00555AAE" w:rsidRPr="00314095">
        <w:rPr>
          <w:rFonts w:asciiTheme="majorHAnsi" w:hAnsiTheme="majorHAnsi"/>
          <w:sz w:val="22"/>
          <w:szCs w:val="22"/>
          <w:lang w:val="en-CA"/>
        </w:rPr>
        <w:t xml:space="preserve"> </w:t>
      </w:r>
      <w:r w:rsidR="0081149E" w:rsidRPr="00314095">
        <w:rPr>
          <w:rFonts w:asciiTheme="majorHAnsi" w:hAnsiTheme="majorHAnsi"/>
          <w:sz w:val="22"/>
          <w:szCs w:val="22"/>
          <w:lang w:val="en-CA"/>
        </w:rPr>
        <w:t>support</w:t>
      </w:r>
      <w:r w:rsidRPr="00314095">
        <w:rPr>
          <w:rFonts w:asciiTheme="majorHAnsi" w:hAnsiTheme="majorHAnsi"/>
          <w:sz w:val="22"/>
          <w:szCs w:val="22"/>
          <w:lang w:val="en-CA"/>
        </w:rPr>
        <w:t xml:space="preserve"> from the teacher while practicing hands-on skills. In the lab, students can visit certain</w:t>
      </w:r>
      <w:r w:rsidR="00555AAE" w:rsidRPr="00314095">
        <w:rPr>
          <w:rFonts w:asciiTheme="majorHAnsi" w:hAnsiTheme="majorHAnsi"/>
          <w:sz w:val="22"/>
          <w:szCs w:val="22"/>
          <w:lang w:val="en-CA"/>
        </w:rPr>
        <w:t xml:space="preserve"> </w:t>
      </w:r>
      <w:r w:rsidRPr="00314095">
        <w:rPr>
          <w:rFonts w:asciiTheme="majorHAnsi" w:hAnsiTheme="majorHAnsi"/>
          <w:sz w:val="22"/>
          <w:szCs w:val="22"/>
          <w:lang w:val="en-CA"/>
        </w:rPr>
        <w:t xml:space="preserve">Web sites to work out program examples and tutorials emphasizing </w:t>
      </w:r>
      <w:r w:rsidR="00314095">
        <w:rPr>
          <w:rFonts w:asciiTheme="majorHAnsi" w:hAnsiTheme="majorHAnsi"/>
          <w:sz w:val="22"/>
          <w:szCs w:val="22"/>
          <w:lang w:val="en-CA"/>
        </w:rPr>
        <w:t xml:space="preserve">specific </w:t>
      </w:r>
      <w:r w:rsidR="00314095" w:rsidRPr="00314095">
        <w:rPr>
          <w:rFonts w:asciiTheme="majorHAnsi" w:hAnsiTheme="majorHAnsi"/>
          <w:sz w:val="22"/>
          <w:szCs w:val="22"/>
          <w:lang w:val="en-CA"/>
        </w:rPr>
        <w:t>programming</w:t>
      </w:r>
      <w:r w:rsidR="00555AAE" w:rsidRPr="00314095">
        <w:rPr>
          <w:rFonts w:asciiTheme="majorHAnsi" w:hAnsiTheme="majorHAnsi"/>
          <w:sz w:val="22"/>
          <w:szCs w:val="22"/>
          <w:lang w:val="en-CA"/>
        </w:rPr>
        <w:t xml:space="preserve"> </w:t>
      </w:r>
      <w:r w:rsidR="0081149E" w:rsidRPr="00314095">
        <w:rPr>
          <w:rFonts w:asciiTheme="majorHAnsi" w:hAnsiTheme="majorHAnsi"/>
          <w:sz w:val="22"/>
          <w:szCs w:val="22"/>
          <w:lang w:val="en-CA"/>
        </w:rPr>
        <w:t>concepts for Web applications.</w:t>
      </w:r>
    </w:p>
    <w:p w14:paraId="2B6FDB38" w14:textId="62EDAF64" w:rsidR="00555AAE" w:rsidRPr="00314095" w:rsidRDefault="00B53A17" w:rsidP="00D65E58">
      <w:pPr>
        <w:pStyle w:val="Heading2"/>
        <w:ind w:left="0"/>
        <w:rPr>
          <w:rFonts w:asciiTheme="majorHAnsi" w:hAnsiTheme="majorHAnsi"/>
          <w:lang w:val="en-CA"/>
        </w:rPr>
      </w:pPr>
      <w:r w:rsidRPr="00314095">
        <w:rPr>
          <w:rFonts w:asciiTheme="majorHAnsi" w:hAnsiTheme="majorHAnsi"/>
          <w:lang w:val="en-CA"/>
        </w:rPr>
        <w:t xml:space="preserve">Assignments, </w:t>
      </w:r>
      <w:r w:rsidR="00A71796" w:rsidRPr="00314095">
        <w:rPr>
          <w:rFonts w:asciiTheme="majorHAnsi" w:hAnsiTheme="majorHAnsi"/>
          <w:lang w:val="en-CA"/>
        </w:rPr>
        <w:t>3</w:t>
      </w:r>
      <w:r w:rsidRPr="00314095">
        <w:rPr>
          <w:rFonts w:asciiTheme="majorHAnsi" w:hAnsiTheme="majorHAnsi"/>
          <w:lang w:val="en-CA"/>
        </w:rPr>
        <w:t xml:space="preserve"> hours per week</w:t>
      </w:r>
    </w:p>
    <w:p w14:paraId="5FD21A4E" w14:textId="3BCFA179" w:rsidR="007214C0" w:rsidRPr="00314095" w:rsidRDefault="00B97A8B" w:rsidP="00DD1B10">
      <w:pPr>
        <w:ind w:left="0"/>
        <w:rPr>
          <w:rFonts w:asciiTheme="majorHAnsi" w:hAnsiTheme="majorHAnsi"/>
          <w:sz w:val="22"/>
          <w:szCs w:val="22"/>
          <w:lang w:val="en-CA"/>
        </w:rPr>
      </w:pPr>
      <w:r w:rsidRPr="00314095">
        <w:rPr>
          <w:rFonts w:asciiTheme="majorHAnsi" w:hAnsiTheme="majorHAnsi"/>
          <w:sz w:val="22"/>
          <w:szCs w:val="22"/>
          <w:lang w:val="en-CA"/>
        </w:rPr>
        <w:t>These activities will be assigned to reinforce material learned in class</w:t>
      </w:r>
      <w:r w:rsidR="0081149E" w:rsidRPr="00314095">
        <w:rPr>
          <w:rFonts w:asciiTheme="majorHAnsi" w:hAnsiTheme="majorHAnsi"/>
          <w:sz w:val="22"/>
          <w:szCs w:val="22"/>
          <w:lang w:val="en-CA"/>
        </w:rPr>
        <w:t>.</w:t>
      </w:r>
    </w:p>
    <w:p w14:paraId="2ABB55B1" w14:textId="10531ED2" w:rsidR="0068095F" w:rsidRPr="00314095" w:rsidRDefault="00B97A8B" w:rsidP="00F1424B">
      <w:pPr>
        <w:pStyle w:val="Heading1"/>
        <w:rPr>
          <w:rFonts w:asciiTheme="majorHAnsi" w:hAnsiTheme="majorHAnsi"/>
          <w:lang w:val="en-CA"/>
        </w:rPr>
      </w:pPr>
      <w:r w:rsidRPr="00314095">
        <w:rPr>
          <w:rFonts w:asciiTheme="majorHAnsi" w:hAnsiTheme="majorHAnsi"/>
          <w:lang w:val="en-CA"/>
        </w:rPr>
        <w:t>Course Policies</w:t>
      </w:r>
    </w:p>
    <w:p w14:paraId="4827D688" w14:textId="4C099307" w:rsidR="00314095" w:rsidRPr="00314095" w:rsidRDefault="00314095" w:rsidP="00D65E58">
      <w:pPr>
        <w:pStyle w:val="Heading2"/>
        <w:ind w:left="0"/>
        <w:rPr>
          <w:rFonts w:asciiTheme="majorHAnsi" w:hAnsiTheme="majorHAnsi"/>
          <w:lang w:val="en-CA"/>
        </w:rPr>
      </w:pPr>
      <w:r w:rsidRPr="00314095">
        <w:rPr>
          <w:rFonts w:asciiTheme="majorHAnsi" w:hAnsiTheme="majorHAnsi"/>
          <w:lang w:val="en-CA"/>
        </w:rPr>
        <w:t>Remote desktop access</w:t>
      </w:r>
      <w:r w:rsidR="00DA3C88">
        <w:rPr>
          <w:rFonts w:asciiTheme="majorHAnsi" w:hAnsiTheme="majorHAnsi"/>
          <w:lang w:val="en-CA"/>
        </w:rPr>
        <w:t>,</w:t>
      </w:r>
      <w:r w:rsidRPr="00314095">
        <w:rPr>
          <w:rFonts w:asciiTheme="majorHAnsi" w:hAnsiTheme="majorHAnsi"/>
          <w:lang w:val="en-CA"/>
        </w:rPr>
        <w:t xml:space="preserve"> classroom management</w:t>
      </w:r>
      <w:r w:rsidR="00DA3C88">
        <w:rPr>
          <w:rFonts w:asciiTheme="majorHAnsi" w:hAnsiTheme="majorHAnsi"/>
          <w:lang w:val="en-CA"/>
        </w:rPr>
        <w:t>, and Webcams</w:t>
      </w:r>
    </w:p>
    <w:p w14:paraId="55B7AD48" w14:textId="2DE3B74B" w:rsidR="00314095" w:rsidRPr="00314095" w:rsidRDefault="008B7EF7" w:rsidP="7CC0C60F">
      <w:pPr>
        <w:ind w:left="0"/>
        <w:rPr>
          <w:rFonts w:asciiTheme="majorHAnsi" w:hAnsiTheme="majorHAnsi"/>
          <w:sz w:val="22"/>
          <w:szCs w:val="22"/>
          <w:lang w:val="en-CA"/>
        </w:rPr>
      </w:pPr>
      <w:r w:rsidRPr="7CC0C60F">
        <w:rPr>
          <w:rFonts w:asciiTheme="majorHAnsi" w:hAnsiTheme="majorHAnsi"/>
          <w:sz w:val="22"/>
          <w:szCs w:val="22"/>
          <w:lang w:val="en-CA"/>
        </w:rPr>
        <w:t xml:space="preserve">In the event of distance teaching, you will install </w:t>
      </w:r>
      <w:r w:rsidR="00314095" w:rsidRPr="7CC0C60F">
        <w:rPr>
          <w:rFonts w:asciiTheme="majorHAnsi" w:hAnsiTheme="majorHAnsi"/>
          <w:sz w:val="22"/>
          <w:szCs w:val="22"/>
          <w:lang w:val="en-CA"/>
        </w:rPr>
        <w:t>remote desktop access and classroom management tools on your computer to make teaching, helping, and invigilating possible.</w:t>
      </w:r>
      <w:r w:rsidR="00DA3C88" w:rsidRPr="7CC0C60F">
        <w:rPr>
          <w:rFonts w:asciiTheme="majorHAnsi" w:hAnsiTheme="majorHAnsi"/>
          <w:sz w:val="22"/>
          <w:szCs w:val="22"/>
          <w:lang w:val="en-CA"/>
        </w:rPr>
        <w:t xml:space="preserve"> Webcams </w:t>
      </w:r>
      <w:r w:rsidRPr="7CC0C60F">
        <w:rPr>
          <w:rFonts w:asciiTheme="majorHAnsi" w:hAnsiTheme="majorHAnsi"/>
          <w:sz w:val="22"/>
          <w:szCs w:val="22"/>
          <w:lang w:val="en-CA"/>
        </w:rPr>
        <w:t>would</w:t>
      </w:r>
      <w:r w:rsidR="00DA3C88" w:rsidRPr="7CC0C60F">
        <w:rPr>
          <w:rFonts w:asciiTheme="majorHAnsi" w:hAnsiTheme="majorHAnsi"/>
          <w:sz w:val="22"/>
          <w:szCs w:val="22"/>
          <w:lang w:val="en-CA"/>
        </w:rPr>
        <w:t xml:space="preserve"> be turned on during exams</w:t>
      </w:r>
      <w:r w:rsidR="00314095" w:rsidRPr="7CC0C60F">
        <w:rPr>
          <w:rFonts w:asciiTheme="majorHAnsi" w:hAnsiTheme="majorHAnsi"/>
          <w:sz w:val="22"/>
          <w:szCs w:val="22"/>
          <w:lang w:val="en-CA"/>
        </w:rPr>
        <w:t xml:space="preserve"> and </w:t>
      </w:r>
      <w:r w:rsidR="00DA3C88" w:rsidRPr="7CC0C60F">
        <w:rPr>
          <w:rFonts w:asciiTheme="majorHAnsi" w:hAnsiTheme="majorHAnsi"/>
          <w:sz w:val="22"/>
          <w:szCs w:val="22"/>
          <w:lang w:val="en-CA"/>
        </w:rPr>
        <w:t>presentations</w:t>
      </w:r>
      <w:r w:rsidRPr="7CC0C60F">
        <w:rPr>
          <w:rFonts w:asciiTheme="majorHAnsi" w:hAnsiTheme="majorHAnsi"/>
          <w:sz w:val="22"/>
          <w:szCs w:val="22"/>
          <w:lang w:val="en-CA"/>
        </w:rPr>
        <w:t xml:space="preserve"> done in the distance teaching context</w:t>
      </w:r>
      <w:r w:rsidR="00DA3C88" w:rsidRPr="7CC0C60F">
        <w:rPr>
          <w:rFonts w:asciiTheme="majorHAnsi" w:hAnsiTheme="majorHAnsi"/>
          <w:sz w:val="22"/>
          <w:szCs w:val="22"/>
          <w:lang w:val="en-CA"/>
        </w:rPr>
        <w:t>.</w:t>
      </w:r>
    </w:p>
    <w:p w14:paraId="2D076270" w14:textId="7FC69397" w:rsidR="7CC0C60F" w:rsidRDefault="7CC0C60F" w:rsidP="7CC0C60F">
      <w:pPr>
        <w:ind w:left="0"/>
        <w:rPr>
          <w:color w:val="000000" w:themeColor="text1"/>
          <w:sz w:val="22"/>
          <w:szCs w:val="22"/>
          <w:lang w:val="en-CA"/>
        </w:rPr>
      </w:pPr>
    </w:p>
    <w:p w14:paraId="633EF177" w14:textId="1B0F35A7" w:rsidR="36BD657E" w:rsidRDefault="36BD657E" w:rsidP="7CC0C60F">
      <w:pPr>
        <w:spacing w:before="400" w:after="240" w:line="276" w:lineRule="auto"/>
        <w:ind w:left="0"/>
        <w:jc w:val="both"/>
        <w:rPr>
          <w:rFonts w:ascii="Calibri" w:eastAsia="Calibri" w:hAnsi="Calibri" w:cs="Calibri"/>
          <w:color w:val="000000" w:themeColor="text1"/>
          <w:sz w:val="28"/>
          <w:szCs w:val="28"/>
          <w:lang w:val="en-CA"/>
        </w:rPr>
      </w:pPr>
      <w:r w:rsidRPr="7CC0C60F">
        <w:rPr>
          <w:rFonts w:ascii="Calibri" w:eastAsia="Calibri" w:hAnsi="Calibri" w:cs="Calibri"/>
          <w:b/>
          <w:bCs/>
          <w:color w:val="000000" w:themeColor="text1"/>
          <w:sz w:val="28"/>
          <w:szCs w:val="28"/>
          <w:u w:val="single"/>
          <w:lang w:val="en"/>
        </w:rPr>
        <w:t>Classroom and Lab rules of conduct</w:t>
      </w:r>
      <w:commentRangeStart w:id="24"/>
      <w:commentRangeEnd w:id="24"/>
      <w:r>
        <w:rPr>
          <w:rStyle w:val="CommentReference"/>
        </w:rPr>
        <w:commentReference w:id="24"/>
      </w:r>
    </w:p>
    <w:p w14:paraId="3F277BA4" w14:textId="2631C8C7" w:rsidR="36BD657E" w:rsidRDefault="36BD657E" w:rsidP="7CC0C60F">
      <w:pPr>
        <w:spacing w:line="276" w:lineRule="auto"/>
        <w:ind w:left="0"/>
        <w:rPr>
          <w:rFonts w:ascii="Calibri" w:eastAsia="Calibri" w:hAnsi="Calibri" w:cs="Calibri"/>
          <w:color w:val="000000" w:themeColor="text1"/>
          <w:sz w:val="22"/>
          <w:szCs w:val="22"/>
          <w:lang w:val="en"/>
        </w:rPr>
      </w:pPr>
      <w:r w:rsidRPr="7CC0C60F">
        <w:rPr>
          <w:rFonts w:ascii="Calibri" w:eastAsia="Calibri" w:hAnsi="Calibri" w:cs="Calibri"/>
          <w:color w:val="000000" w:themeColor="text1"/>
          <w:sz w:val="22"/>
          <w:szCs w:val="22"/>
          <w:lang w:val="en"/>
        </w:rPr>
        <w:t>An important objective of th</w:t>
      </w:r>
      <w:r w:rsidR="45B4A708" w:rsidRPr="7CC0C60F">
        <w:rPr>
          <w:rFonts w:ascii="Calibri" w:eastAsia="Calibri" w:hAnsi="Calibri" w:cs="Calibri"/>
          <w:color w:val="000000" w:themeColor="text1"/>
          <w:sz w:val="22"/>
          <w:szCs w:val="22"/>
          <w:lang w:val="en"/>
        </w:rPr>
        <w:t xml:space="preserve">e Computer Science Technology program </w:t>
      </w:r>
      <w:r w:rsidRPr="7CC0C60F">
        <w:rPr>
          <w:rFonts w:ascii="Calibri" w:eastAsia="Calibri" w:hAnsi="Calibri" w:cs="Calibri"/>
          <w:color w:val="000000" w:themeColor="text1"/>
          <w:sz w:val="22"/>
          <w:szCs w:val="22"/>
          <w:lang w:val="en"/>
        </w:rPr>
        <w:t>is to develop the ability to work in a business environment.</w:t>
      </w:r>
      <w:r w:rsidR="0AE16377" w:rsidRPr="7CC0C60F">
        <w:rPr>
          <w:rFonts w:ascii="Calibri" w:eastAsia="Calibri" w:hAnsi="Calibri" w:cs="Calibri"/>
          <w:color w:val="000000" w:themeColor="text1"/>
          <w:sz w:val="22"/>
          <w:szCs w:val="22"/>
          <w:lang w:val="en"/>
        </w:rPr>
        <w:t xml:space="preserve">  </w:t>
      </w:r>
      <w:r w:rsidRPr="7CC0C60F">
        <w:rPr>
          <w:rFonts w:ascii="Calibri" w:eastAsia="Calibri" w:hAnsi="Calibri" w:cs="Calibri"/>
          <w:color w:val="000000" w:themeColor="text1"/>
          <w:sz w:val="22"/>
          <w:szCs w:val="22"/>
          <w:lang w:val="en"/>
        </w:rPr>
        <w:t>As a result, particular attention will be paid to students’ attitudes</w:t>
      </w:r>
      <w:r w:rsidR="74E462EE" w:rsidRPr="7CC0C60F">
        <w:rPr>
          <w:rFonts w:ascii="Calibri" w:eastAsia="Calibri" w:hAnsi="Calibri" w:cs="Calibri"/>
          <w:color w:val="000000" w:themeColor="text1"/>
          <w:sz w:val="22"/>
          <w:szCs w:val="22"/>
          <w:lang w:val="en"/>
        </w:rPr>
        <w:t xml:space="preserve"> and students are expected to conduct themselves in a professional manner while in class.</w:t>
      </w:r>
    </w:p>
    <w:p w14:paraId="0FF992E3" w14:textId="0EA4C82F" w:rsidR="36BD657E" w:rsidRDefault="36BD657E" w:rsidP="7CC0C60F">
      <w:pPr>
        <w:pStyle w:val="ListParagraph"/>
        <w:numPr>
          <w:ilvl w:val="0"/>
          <w:numId w:val="2"/>
        </w:numPr>
        <w:spacing w:line="276" w:lineRule="auto"/>
        <w:rPr>
          <w:rFonts w:asciiTheme="minorHAnsi" w:eastAsiaTheme="minorEastAsia" w:hAnsiTheme="minorHAnsi" w:cstheme="minorBidi"/>
          <w:b/>
          <w:bCs/>
          <w:color w:val="000000" w:themeColor="text1"/>
          <w:sz w:val="22"/>
          <w:szCs w:val="22"/>
          <w:lang w:val="en-CA"/>
        </w:rPr>
      </w:pPr>
      <w:r w:rsidRPr="7CC0C60F">
        <w:rPr>
          <w:rFonts w:ascii="Calibri" w:eastAsia="Calibri" w:hAnsi="Calibri" w:cs="Calibri"/>
          <w:b/>
          <w:bCs/>
          <w:color w:val="000000" w:themeColor="text1"/>
          <w:sz w:val="22"/>
          <w:szCs w:val="22"/>
          <w:lang w:val="en"/>
        </w:rPr>
        <w:t xml:space="preserve">Avoid being distracted by non-course related online content and focus on the tasks on hand </w:t>
      </w:r>
      <w:proofErr w:type="gramStart"/>
      <w:r w:rsidRPr="7CC0C60F">
        <w:rPr>
          <w:rFonts w:ascii="Calibri" w:eastAsia="Calibri" w:hAnsi="Calibri" w:cs="Calibri"/>
          <w:b/>
          <w:bCs/>
          <w:color w:val="000000" w:themeColor="text1"/>
          <w:sz w:val="22"/>
          <w:szCs w:val="22"/>
          <w:lang w:val="en"/>
        </w:rPr>
        <w:t>in order to</w:t>
      </w:r>
      <w:proofErr w:type="gramEnd"/>
      <w:r w:rsidRPr="7CC0C60F">
        <w:rPr>
          <w:rFonts w:ascii="Calibri" w:eastAsia="Calibri" w:hAnsi="Calibri" w:cs="Calibri"/>
          <w:b/>
          <w:bCs/>
          <w:color w:val="000000" w:themeColor="text1"/>
          <w:sz w:val="22"/>
          <w:szCs w:val="22"/>
          <w:lang w:val="en"/>
        </w:rPr>
        <w:t xml:space="preserve"> comprehend the material and meet deadlines and to get the most value out of the course.</w:t>
      </w:r>
    </w:p>
    <w:p w14:paraId="19ED8B2E" w14:textId="75CB8264" w:rsidR="36BD657E" w:rsidRDefault="36BD657E" w:rsidP="7CC0C60F">
      <w:pPr>
        <w:pStyle w:val="ListParagraph"/>
        <w:numPr>
          <w:ilvl w:val="0"/>
          <w:numId w:val="2"/>
        </w:numPr>
        <w:spacing w:line="276" w:lineRule="auto"/>
        <w:rPr>
          <w:rFonts w:asciiTheme="minorHAnsi" w:eastAsiaTheme="minorEastAsia" w:hAnsiTheme="minorHAnsi" w:cstheme="minorBidi"/>
          <w:color w:val="000000" w:themeColor="text1"/>
          <w:sz w:val="22"/>
          <w:szCs w:val="22"/>
          <w:lang w:val="en-CA"/>
        </w:rPr>
      </w:pPr>
      <w:proofErr w:type="gramStart"/>
      <w:r w:rsidRPr="7CC0C60F">
        <w:rPr>
          <w:rFonts w:ascii="Calibri" w:eastAsia="Calibri" w:hAnsi="Calibri" w:cs="Calibri"/>
          <w:color w:val="000000" w:themeColor="text1"/>
          <w:sz w:val="22"/>
          <w:szCs w:val="22"/>
          <w:lang w:val="en"/>
        </w:rPr>
        <w:t>Be respectful to your instructor and fellow classmates at all times</w:t>
      </w:r>
      <w:proofErr w:type="gramEnd"/>
      <w:r w:rsidRPr="7CC0C60F">
        <w:rPr>
          <w:rFonts w:ascii="Calibri" w:eastAsia="Calibri" w:hAnsi="Calibri" w:cs="Calibri"/>
          <w:color w:val="000000" w:themeColor="text1"/>
          <w:sz w:val="22"/>
          <w:szCs w:val="22"/>
          <w:lang w:val="en"/>
        </w:rPr>
        <w:t>.</w:t>
      </w:r>
    </w:p>
    <w:p w14:paraId="24C7029F" w14:textId="7067D16D" w:rsidR="36BD657E" w:rsidRDefault="36BD657E" w:rsidP="7CC0C60F">
      <w:pPr>
        <w:pStyle w:val="ListParagraph"/>
        <w:numPr>
          <w:ilvl w:val="0"/>
          <w:numId w:val="1"/>
        </w:numPr>
        <w:spacing w:line="276" w:lineRule="auto"/>
        <w:rPr>
          <w:rFonts w:asciiTheme="minorHAnsi" w:eastAsiaTheme="minorEastAsia" w:hAnsiTheme="minorHAnsi" w:cstheme="minorBidi"/>
          <w:color w:val="000000" w:themeColor="text1"/>
          <w:sz w:val="22"/>
          <w:szCs w:val="22"/>
          <w:lang w:val="en"/>
        </w:rPr>
      </w:pPr>
      <w:r w:rsidRPr="7CC0C60F">
        <w:rPr>
          <w:rFonts w:ascii="Calibri" w:eastAsia="Calibri" w:hAnsi="Calibri" w:cs="Calibri"/>
          <w:color w:val="000000" w:themeColor="text1"/>
          <w:sz w:val="22"/>
          <w:szCs w:val="22"/>
          <w:lang w:val="en"/>
        </w:rPr>
        <w:lastRenderedPageBreak/>
        <w:t>Be punctual, be present at the specified class start time and avoid interruptions and if you have an exception join or leave the session discreetly.</w:t>
      </w:r>
    </w:p>
    <w:p w14:paraId="4F8EE431" w14:textId="622F2EDB" w:rsidR="36BD657E" w:rsidRDefault="36BD657E" w:rsidP="7CC0C60F">
      <w:pPr>
        <w:pStyle w:val="ListParagraph"/>
        <w:numPr>
          <w:ilvl w:val="0"/>
          <w:numId w:val="1"/>
        </w:numPr>
        <w:spacing w:line="276" w:lineRule="auto"/>
        <w:rPr>
          <w:color w:val="000000" w:themeColor="text1"/>
          <w:sz w:val="22"/>
          <w:szCs w:val="22"/>
          <w:lang w:val="en-CA"/>
        </w:rPr>
      </w:pPr>
      <w:r w:rsidRPr="7CC0C60F">
        <w:rPr>
          <w:rFonts w:ascii="Calibri" w:eastAsia="Calibri" w:hAnsi="Calibri" w:cs="Calibri"/>
          <w:color w:val="000000" w:themeColor="text1"/>
          <w:sz w:val="22"/>
          <w:szCs w:val="22"/>
          <w:lang w:val="en"/>
        </w:rPr>
        <w:t>For Online Presence:</w:t>
      </w:r>
    </w:p>
    <w:p w14:paraId="3CA7D6FF" w14:textId="3751097E" w:rsidR="5763042C" w:rsidRDefault="5763042C" w:rsidP="7CC0C60F">
      <w:pPr>
        <w:pStyle w:val="ListParagraph"/>
        <w:numPr>
          <w:ilvl w:val="1"/>
          <w:numId w:val="1"/>
        </w:numPr>
        <w:spacing w:line="276" w:lineRule="auto"/>
        <w:rPr>
          <w:rFonts w:asciiTheme="minorHAnsi" w:eastAsiaTheme="minorEastAsia" w:hAnsiTheme="minorHAnsi" w:cstheme="minorBidi"/>
          <w:color w:val="000000" w:themeColor="text1"/>
          <w:sz w:val="22"/>
          <w:szCs w:val="22"/>
          <w:lang w:val="en-CA"/>
        </w:rPr>
      </w:pPr>
      <w:proofErr w:type="gramStart"/>
      <w:r w:rsidRPr="7CC0C60F">
        <w:rPr>
          <w:rFonts w:ascii="Calibri" w:eastAsia="Calibri" w:hAnsi="Calibri" w:cs="Calibri"/>
          <w:color w:val="000000" w:themeColor="text1"/>
          <w:sz w:val="22"/>
          <w:szCs w:val="22"/>
          <w:lang w:val="en"/>
        </w:rPr>
        <w:t>M</w:t>
      </w:r>
      <w:r w:rsidR="36BD657E" w:rsidRPr="7CC0C60F">
        <w:rPr>
          <w:rFonts w:ascii="Calibri" w:eastAsia="Calibri" w:hAnsi="Calibri" w:cs="Calibri"/>
          <w:color w:val="000000" w:themeColor="text1"/>
          <w:sz w:val="22"/>
          <w:szCs w:val="22"/>
          <w:lang w:val="en"/>
        </w:rPr>
        <w:t>ute your microphone at all times</w:t>
      </w:r>
      <w:proofErr w:type="gramEnd"/>
      <w:r w:rsidR="36BD657E" w:rsidRPr="7CC0C60F">
        <w:rPr>
          <w:rFonts w:ascii="Calibri" w:eastAsia="Calibri" w:hAnsi="Calibri" w:cs="Calibri"/>
          <w:color w:val="000000" w:themeColor="text1"/>
          <w:sz w:val="22"/>
          <w:szCs w:val="22"/>
          <w:lang w:val="en"/>
        </w:rPr>
        <w:t xml:space="preserve"> except when you need to talk.</w:t>
      </w:r>
    </w:p>
    <w:p w14:paraId="7C28531F" w14:textId="6CFEE76E" w:rsidR="7CD46EA6" w:rsidRDefault="7CD46EA6" w:rsidP="7CC0C60F">
      <w:pPr>
        <w:pStyle w:val="ListParagraph"/>
        <w:numPr>
          <w:ilvl w:val="1"/>
          <w:numId w:val="1"/>
        </w:numPr>
        <w:spacing w:line="276" w:lineRule="auto"/>
        <w:rPr>
          <w:rFonts w:asciiTheme="minorHAnsi" w:eastAsiaTheme="minorEastAsia" w:hAnsiTheme="minorHAnsi" w:cstheme="minorBidi"/>
          <w:color w:val="000000" w:themeColor="text1"/>
          <w:sz w:val="22"/>
          <w:szCs w:val="22"/>
          <w:lang w:val="en"/>
        </w:rPr>
      </w:pPr>
      <w:r w:rsidRPr="7CC0C60F">
        <w:rPr>
          <w:rFonts w:ascii="Calibri" w:eastAsia="Calibri" w:hAnsi="Calibri" w:cs="Calibri"/>
          <w:color w:val="000000" w:themeColor="text1"/>
          <w:sz w:val="22"/>
          <w:szCs w:val="22"/>
          <w:lang w:val="en"/>
        </w:rPr>
        <w:t>P</w:t>
      </w:r>
      <w:r w:rsidR="36BD657E" w:rsidRPr="7CC0C60F">
        <w:rPr>
          <w:rFonts w:ascii="Calibri" w:eastAsia="Calibri" w:hAnsi="Calibri" w:cs="Calibri"/>
          <w:color w:val="000000" w:themeColor="text1"/>
          <w:sz w:val="22"/>
          <w:szCs w:val="22"/>
          <w:lang w:val="en"/>
        </w:rPr>
        <w:t xml:space="preserve">repare the online environment in advance to make sure the audio/video equipment is </w:t>
      </w:r>
      <w:proofErr w:type="gramStart"/>
      <w:r w:rsidR="36BD657E" w:rsidRPr="7CC0C60F">
        <w:rPr>
          <w:rFonts w:ascii="Calibri" w:eastAsia="Calibri" w:hAnsi="Calibri" w:cs="Calibri"/>
          <w:color w:val="000000" w:themeColor="text1"/>
          <w:sz w:val="22"/>
          <w:szCs w:val="22"/>
          <w:lang w:val="en"/>
        </w:rPr>
        <w:t>working,</w:t>
      </w:r>
      <w:proofErr w:type="gramEnd"/>
      <w:r w:rsidR="36BD657E" w:rsidRPr="7CC0C60F">
        <w:rPr>
          <w:rFonts w:ascii="Calibri" w:eastAsia="Calibri" w:hAnsi="Calibri" w:cs="Calibri"/>
          <w:color w:val="000000" w:themeColor="text1"/>
          <w:sz w:val="22"/>
          <w:szCs w:val="22"/>
          <w:lang w:val="en"/>
        </w:rPr>
        <w:t xml:space="preserve"> the internet connection is reliable and all necessary software is installed</w:t>
      </w:r>
    </w:p>
    <w:p w14:paraId="3FD1D98B" w14:textId="5E498B37" w:rsidR="4BE4FFEB" w:rsidRDefault="4BE4FFEB" w:rsidP="7CC0C60F">
      <w:pPr>
        <w:pStyle w:val="ListParagraph"/>
        <w:numPr>
          <w:ilvl w:val="1"/>
          <w:numId w:val="1"/>
        </w:numPr>
        <w:spacing w:line="276" w:lineRule="auto"/>
        <w:rPr>
          <w:color w:val="000000" w:themeColor="text1"/>
          <w:sz w:val="22"/>
          <w:szCs w:val="22"/>
          <w:lang w:val="en-CA"/>
        </w:rPr>
      </w:pPr>
      <w:r w:rsidRPr="7CC0C60F">
        <w:rPr>
          <w:rFonts w:ascii="Calibri" w:eastAsia="Calibri" w:hAnsi="Calibri" w:cs="Calibri"/>
          <w:color w:val="000000" w:themeColor="text1"/>
          <w:sz w:val="22"/>
          <w:szCs w:val="22"/>
          <w:lang w:val="en"/>
        </w:rPr>
        <w:t xml:space="preserve">Try to set yourself up in </w:t>
      </w:r>
      <w:r w:rsidR="36BD657E" w:rsidRPr="7CC0C60F">
        <w:rPr>
          <w:rFonts w:ascii="Calibri" w:eastAsia="Calibri" w:hAnsi="Calibri" w:cs="Calibri"/>
          <w:color w:val="000000" w:themeColor="text1"/>
          <w:sz w:val="22"/>
          <w:szCs w:val="22"/>
          <w:lang w:val="en"/>
        </w:rPr>
        <w:t>a quiet place.</w:t>
      </w:r>
    </w:p>
    <w:p w14:paraId="400378CB" w14:textId="4E4F9BA6" w:rsidR="36BD657E" w:rsidRDefault="36BD657E" w:rsidP="7CC0C60F">
      <w:pPr>
        <w:pStyle w:val="ListParagraph"/>
        <w:numPr>
          <w:ilvl w:val="1"/>
          <w:numId w:val="1"/>
        </w:numPr>
        <w:spacing w:line="276" w:lineRule="auto"/>
        <w:rPr>
          <w:rFonts w:asciiTheme="minorHAnsi" w:eastAsiaTheme="minorEastAsia" w:hAnsiTheme="minorHAnsi" w:cstheme="minorBidi"/>
          <w:color w:val="000000" w:themeColor="text1"/>
          <w:sz w:val="22"/>
          <w:szCs w:val="22"/>
          <w:lang w:val="en"/>
        </w:rPr>
      </w:pPr>
      <w:r w:rsidRPr="7CC0C60F">
        <w:rPr>
          <w:rFonts w:ascii="Calibri" w:eastAsia="Calibri" w:hAnsi="Calibri" w:cs="Calibri"/>
          <w:color w:val="000000" w:themeColor="text1"/>
          <w:sz w:val="22"/>
          <w:szCs w:val="22"/>
          <w:lang w:val="en"/>
        </w:rPr>
        <w:t>Use the chat efficiently to ask questions or communicate with colleagues when permitted. It is not allowed to spam, post jokes or content without the permission of the teacher.</w:t>
      </w:r>
    </w:p>
    <w:p w14:paraId="2450F576" w14:textId="5C98487C" w:rsidR="36BD657E" w:rsidRDefault="36BD657E" w:rsidP="7CC0C60F">
      <w:pPr>
        <w:pStyle w:val="ListParagraph"/>
        <w:numPr>
          <w:ilvl w:val="0"/>
          <w:numId w:val="1"/>
        </w:numPr>
        <w:spacing w:line="276" w:lineRule="auto"/>
        <w:rPr>
          <w:color w:val="000000" w:themeColor="text1"/>
          <w:sz w:val="22"/>
          <w:szCs w:val="22"/>
          <w:lang w:val="en-CA"/>
        </w:rPr>
      </w:pPr>
      <w:r w:rsidRPr="7CC0C60F">
        <w:rPr>
          <w:rFonts w:ascii="Calibri" w:eastAsia="Calibri" w:hAnsi="Calibri" w:cs="Calibri"/>
          <w:color w:val="000000" w:themeColor="text1"/>
          <w:sz w:val="22"/>
          <w:szCs w:val="22"/>
          <w:lang w:val="en"/>
        </w:rPr>
        <w:t>For Physical Presence:</w:t>
      </w:r>
    </w:p>
    <w:p w14:paraId="6B0E635B" w14:textId="6992D214" w:rsidR="36BD657E" w:rsidRDefault="36BD657E" w:rsidP="7CC0C60F">
      <w:pPr>
        <w:pStyle w:val="ListParagraph"/>
        <w:numPr>
          <w:ilvl w:val="1"/>
          <w:numId w:val="1"/>
        </w:numPr>
        <w:spacing w:line="276" w:lineRule="auto"/>
        <w:rPr>
          <w:rFonts w:asciiTheme="minorHAnsi" w:eastAsiaTheme="minorEastAsia" w:hAnsiTheme="minorHAnsi" w:cstheme="minorBidi"/>
          <w:color w:val="000000" w:themeColor="text1"/>
          <w:sz w:val="22"/>
          <w:szCs w:val="22"/>
          <w:lang w:val="en-CA"/>
        </w:rPr>
      </w:pPr>
      <w:r w:rsidRPr="7CC0C60F">
        <w:rPr>
          <w:rFonts w:ascii="Calibri" w:eastAsia="Calibri" w:hAnsi="Calibri" w:cs="Calibri"/>
          <w:color w:val="000000" w:themeColor="text1"/>
          <w:sz w:val="22"/>
          <w:szCs w:val="22"/>
          <w:lang w:val="en"/>
        </w:rPr>
        <w:t>Cell phones and pagers must be turned off during classes and labs as a courtesy, do not talk, use a computer, or print while the instructor is talking to the class or when a student is asking a question which pertains to the class.</w:t>
      </w:r>
    </w:p>
    <w:p w14:paraId="48F58191" w14:textId="7B221AA8" w:rsidR="36BD657E" w:rsidRDefault="36BD657E" w:rsidP="7CC0C60F">
      <w:pPr>
        <w:pStyle w:val="ListParagraph"/>
        <w:numPr>
          <w:ilvl w:val="1"/>
          <w:numId w:val="1"/>
        </w:numPr>
        <w:spacing w:line="276" w:lineRule="auto"/>
        <w:rPr>
          <w:rFonts w:asciiTheme="minorHAnsi" w:eastAsiaTheme="minorEastAsia" w:hAnsiTheme="minorHAnsi" w:cstheme="minorBidi"/>
          <w:color w:val="000000" w:themeColor="text1"/>
          <w:sz w:val="22"/>
          <w:szCs w:val="22"/>
          <w:lang w:val="en-CA"/>
        </w:rPr>
      </w:pPr>
      <w:r w:rsidRPr="7CC0C60F">
        <w:rPr>
          <w:rFonts w:ascii="Calibri" w:eastAsia="Calibri" w:hAnsi="Calibri" w:cs="Calibri"/>
          <w:color w:val="000000" w:themeColor="text1"/>
          <w:sz w:val="22"/>
          <w:szCs w:val="22"/>
          <w:lang w:val="en"/>
        </w:rPr>
        <w:t>Do not raise your voice when talking to each other and while other fellow classmates are working.</w:t>
      </w:r>
    </w:p>
    <w:p w14:paraId="49F6D2CF" w14:textId="0537AF2B" w:rsidR="36BD657E" w:rsidRDefault="36BD657E" w:rsidP="7CC0C60F">
      <w:pPr>
        <w:pStyle w:val="ListParagraph"/>
        <w:numPr>
          <w:ilvl w:val="1"/>
          <w:numId w:val="1"/>
        </w:numPr>
        <w:spacing w:line="276" w:lineRule="auto"/>
        <w:rPr>
          <w:rFonts w:asciiTheme="minorHAnsi" w:eastAsiaTheme="minorEastAsia" w:hAnsiTheme="minorHAnsi" w:cstheme="minorBidi"/>
          <w:color w:val="000000" w:themeColor="text1"/>
          <w:sz w:val="22"/>
          <w:szCs w:val="22"/>
          <w:lang w:val="en-CA"/>
        </w:rPr>
      </w:pPr>
      <w:r w:rsidRPr="7CC0C60F">
        <w:rPr>
          <w:rFonts w:ascii="Calibri" w:eastAsia="Calibri" w:hAnsi="Calibri" w:cs="Calibri"/>
          <w:color w:val="000000" w:themeColor="text1"/>
          <w:sz w:val="22"/>
          <w:szCs w:val="22"/>
          <w:lang w:val="en"/>
        </w:rPr>
        <w:t>Do not bring food and drink into the classroom or the labs.</w:t>
      </w:r>
    </w:p>
    <w:p w14:paraId="59E28450" w14:textId="49924F67" w:rsidR="36BD657E" w:rsidRDefault="36BD657E" w:rsidP="7CC0C60F">
      <w:pPr>
        <w:pStyle w:val="ListParagraph"/>
        <w:numPr>
          <w:ilvl w:val="0"/>
          <w:numId w:val="1"/>
        </w:numPr>
        <w:spacing w:line="276" w:lineRule="auto"/>
        <w:rPr>
          <w:rFonts w:asciiTheme="minorHAnsi" w:eastAsiaTheme="minorEastAsia" w:hAnsiTheme="minorHAnsi" w:cstheme="minorBidi"/>
          <w:color w:val="000000" w:themeColor="text1"/>
          <w:sz w:val="22"/>
          <w:szCs w:val="22"/>
          <w:lang w:val="en-CA"/>
        </w:rPr>
      </w:pPr>
      <w:r w:rsidRPr="7CC0C60F">
        <w:rPr>
          <w:rFonts w:ascii="Calibri" w:eastAsia="Calibri" w:hAnsi="Calibri" w:cs="Calibri"/>
          <w:color w:val="000000" w:themeColor="text1"/>
          <w:sz w:val="22"/>
          <w:szCs w:val="22"/>
          <w:lang w:val="en"/>
        </w:rPr>
        <w:t>You are encouraged to work with other students to solve problems. However, you must complete your own assignments.</w:t>
      </w:r>
    </w:p>
    <w:p w14:paraId="03920EC7" w14:textId="34D05B3C" w:rsidR="7CC0C60F" w:rsidRDefault="7CC0C60F" w:rsidP="7CC0C60F">
      <w:pPr>
        <w:ind w:left="0"/>
        <w:rPr>
          <w:color w:val="000000" w:themeColor="text1"/>
          <w:sz w:val="22"/>
          <w:szCs w:val="22"/>
          <w:lang w:val="en-CA"/>
        </w:rPr>
      </w:pPr>
    </w:p>
    <w:p w14:paraId="6FD32EDB" w14:textId="66258338" w:rsidR="00555AAE" w:rsidRPr="00314095" w:rsidRDefault="00B97A8B" w:rsidP="00D65E58">
      <w:pPr>
        <w:pStyle w:val="Heading2"/>
        <w:ind w:left="0"/>
        <w:rPr>
          <w:rFonts w:asciiTheme="majorHAnsi" w:hAnsiTheme="majorHAnsi"/>
          <w:lang w:val="en-CA"/>
        </w:rPr>
      </w:pPr>
      <w:r w:rsidRPr="00314095">
        <w:rPr>
          <w:rFonts w:asciiTheme="majorHAnsi" w:hAnsiTheme="majorHAnsi"/>
          <w:lang w:val="en-CA"/>
        </w:rPr>
        <w:t>Attendance requirement</w:t>
      </w:r>
    </w:p>
    <w:p w14:paraId="13B9734F" w14:textId="6D0A3451" w:rsidR="0068095F" w:rsidRPr="00314095" w:rsidRDefault="00E33C64" w:rsidP="00D65E58">
      <w:pPr>
        <w:ind w:left="0"/>
        <w:rPr>
          <w:rFonts w:asciiTheme="majorHAnsi" w:hAnsiTheme="majorHAnsi"/>
          <w:lang w:val="en-CA"/>
        </w:rPr>
      </w:pPr>
      <w:r w:rsidRPr="00314095">
        <w:rPr>
          <w:rFonts w:asciiTheme="majorHAnsi" w:hAnsiTheme="majorHAnsi"/>
          <w:sz w:val="22"/>
          <w:szCs w:val="22"/>
          <w:lang w:val="en-CA"/>
        </w:rPr>
        <w:t>S</w:t>
      </w:r>
      <w:r w:rsidR="00B97A8B" w:rsidRPr="00314095">
        <w:rPr>
          <w:rFonts w:asciiTheme="majorHAnsi" w:hAnsiTheme="majorHAnsi"/>
          <w:sz w:val="22"/>
          <w:szCs w:val="22"/>
          <w:lang w:val="en-CA"/>
        </w:rPr>
        <w:t>tudent</w:t>
      </w:r>
      <w:r w:rsidRPr="00314095">
        <w:rPr>
          <w:rFonts w:asciiTheme="majorHAnsi" w:hAnsiTheme="majorHAnsi"/>
          <w:sz w:val="22"/>
          <w:szCs w:val="22"/>
          <w:lang w:val="en-CA"/>
        </w:rPr>
        <w:t>s are</w:t>
      </w:r>
      <w:r w:rsidR="00B97A8B" w:rsidRPr="00314095">
        <w:rPr>
          <w:rFonts w:asciiTheme="majorHAnsi" w:hAnsiTheme="majorHAnsi"/>
          <w:sz w:val="22"/>
          <w:szCs w:val="22"/>
          <w:lang w:val="en-CA"/>
        </w:rPr>
        <w:t xml:space="preserve"> responsible for material dis</w:t>
      </w:r>
      <w:r w:rsidR="0081149E" w:rsidRPr="00314095">
        <w:rPr>
          <w:rFonts w:asciiTheme="majorHAnsi" w:hAnsiTheme="majorHAnsi"/>
          <w:sz w:val="22"/>
          <w:szCs w:val="22"/>
          <w:lang w:val="en-CA"/>
        </w:rPr>
        <w:t xml:space="preserve">cussed </w:t>
      </w:r>
      <w:r w:rsidR="002023E0" w:rsidRPr="00314095">
        <w:rPr>
          <w:rFonts w:asciiTheme="majorHAnsi" w:hAnsiTheme="majorHAnsi"/>
          <w:sz w:val="22"/>
          <w:szCs w:val="22"/>
          <w:lang w:val="en-CA"/>
        </w:rPr>
        <w:t xml:space="preserve">during </w:t>
      </w:r>
      <w:r w:rsidR="0081149E" w:rsidRPr="00314095">
        <w:rPr>
          <w:rFonts w:asciiTheme="majorHAnsi" w:hAnsiTheme="majorHAnsi"/>
          <w:sz w:val="22"/>
          <w:szCs w:val="22"/>
          <w:lang w:val="en-CA"/>
        </w:rPr>
        <w:t>class</w:t>
      </w:r>
      <w:r w:rsidR="002023E0" w:rsidRPr="00314095">
        <w:rPr>
          <w:rFonts w:asciiTheme="majorHAnsi" w:hAnsiTheme="majorHAnsi"/>
          <w:sz w:val="22"/>
          <w:szCs w:val="22"/>
          <w:lang w:val="en-CA"/>
        </w:rPr>
        <w:t xml:space="preserve"> time </w:t>
      </w:r>
      <w:r w:rsidR="0081149E" w:rsidRPr="00314095">
        <w:rPr>
          <w:rFonts w:asciiTheme="majorHAnsi" w:hAnsiTheme="majorHAnsi"/>
          <w:sz w:val="22"/>
          <w:szCs w:val="22"/>
          <w:lang w:val="en-CA"/>
        </w:rPr>
        <w:t xml:space="preserve">even when </w:t>
      </w:r>
      <w:r w:rsidR="002023E0" w:rsidRPr="00314095">
        <w:rPr>
          <w:rFonts w:asciiTheme="majorHAnsi" w:hAnsiTheme="majorHAnsi"/>
          <w:sz w:val="22"/>
          <w:szCs w:val="22"/>
          <w:lang w:val="en-CA"/>
        </w:rPr>
        <w:t xml:space="preserve">they are </w:t>
      </w:r>
      <w:r w:rsidR="0081149E" w:rsidRPr="00314095">
        <w:rPr>
          <w:rFonts w:asciiTheme="majorHAnsi" w:hAnsiTheme="majorHAnsi"/>
          <w:sz w:val="22"/>
          <w:szCs w:val="22"/>
          <w:lang w:val="en-CA"/>
        </w:rPr>
        <w:t>absent</w:t>
      </w:r>
      <w:r w:rsidR="00B97A8B" w:rsidRPr="00314095">
        <w:rPr>
          <w:rFonts w:asciiTheme="majorHAnsi" w:hAnsiTheme="majorHAnsi"/>
          <w:sz w:val="22"/>
          <w:szCs w:val="22"/>
          <w:lang w:val="en-CA"/>
        </w:rPr>
        <w:t xml:space="preserve">. </w:t>
      </w:r>
      <w:r w:rsidRPr="00314095">
        <w:rPr>
          <w:rFonts w:asciiTheme="majorHAnsi" w:hAnsiTheme="majorHAnsi"/>
          <w:sz w:val="22"/>
          <w:szCs w:val="22"/>
          <w:lang w:val="en-CA"/>
        </w:rPr>
        <w:t>T</w:t>
      </w:r>
      <w:r w:rsidR="00B97A8B" w:rsidRPr="00314095">
        <w:rPr>
          <w:rFonts w:asciiTheme="majorHAnsi" w:hAnsiTheme="majorHAnsi"/>
          <w:sz w:val="22"/>
          <w:szCs w:val="22"/>
          <w:lang w:val="en-CA"/>
        </w:rPr>
        <w:t>he material covered in class may be different</w:t>
      </w:r>
      <w:r w:rsidR="00092AFA" w:rsidRPr="00314095">
        <w:rPr>
          <w:rFonts w:asciiTheme="majorHAnsi" w:hAnsiTheme="majorHAnsi"/>
          <w:sz w:val="22"/>
          <w:szCs w:val="22"/>
          <w:lang w:val="en-CA"/>
        </w:rPr>
        <w:t xml:space="preserve"> </w:t>
      </w:r>
      <w:r w:rsidR="00B97A8B" w:rsidRPr="00314095">
        <w:rPr>
          <w:rFonts w:asciiTheme="majorHAnsi" w:hAnsiTheme="majorHAnsi"/>
          <w:sz w:val="22"/>
          <w:szCs w:val="22"/>
          <w:lang w:val="en-CA"/>
        </w:rPr>
        <w:t xml:space="preserve">from what is presented in referenced material. </w:t>
      </w:r>
      <w:r w:rsidRPr="00314095">
        <w:rPr>
          <w:rFonts w:asciiTheme="majorHAnsi" w:hAnsiTheme="majorHAnsi"/>
          <w:sz w:val="22"/>
          <w:szCs w:val="22"/>
          <w:lang w:val="en-CA"/>
        </w:rPr>
        <w:t>Written and spoken c</w:t>
      </w:r>
      <w:r w:rsidR="00B97A8B" w:rsidRPr="00314095">
        <w:rPr>
          <w:rFonts w:asciiTheme="majorHAnsi" w:hAnsiTheme="majorHAnsi"/>
          <w:sz w:val="22"/>
          <w:szCs w:val="22"/>
          <w:lang w:val="en-CA"/>
        </w:rPr>
        <w:t xml:space="preserve">lass material may be part of </w:t>
      </w:r>
      <w:r w:rsidRPr="00314095">
        <w:rPr>
          <w:rFonts w:asciiTheme="majorHAnsi" w:hAnsiTheme="majorHAnsi"/>
          <w:sz w:val="22"/>
          <w:szCs w:val="22"/>
          <w:lang w:val="en-CA"/>
        </w:rPr>
        <w:t>exams</w:t>
      </w:r>
      <w:r w:rsidR="00B97A8B" w:rsidRPr="00314095">
        <w:rPr>
          <w:rFonts w:asciiTheme="majorHAnsi" w:hAnsiTheme="majorHAnsi"/>
          <w:sz w:val="22"/>
          <w:szCs w:val="22"/>
          <w:lang w:val="en-CA"/>
        </w:rPr>
        <w:t xml:space="preserve">. </w:t>
      </w:r>
      <w:r w:rsidRPr="00314095">
        <w:rPr>
          <w:rFonts w:asciiTheme="majorHAnsi" w:hAnsiTheme="majorHAnsi"/>
          <w:sz w:val="22"/>
          <w:szCs w:val="22"/>
          <w:lang w:val="en-CA"/>
        </w:rPr>
        <w:t>There</w:t>
      </w:r>
      <w:r w:rsidR="00B97A8B" w:rsidRPr="00314095">
        <w:rPr>
          <w:rFonts w:asciiTheme="majorHAnsi" w:hAnsiTheme="majorHAnsi"/>
          <w:sz w:val="22"/>
          <w:szCs w:val="22"/>
          <w:lang w:val="en-CA"/>
        </w:rPr>
        <w:t xml:space="preserve"> is no grade for attendance, </w:t>
      </w:r>
      <w:r w:rsidRPr="00314095">
        <w:rPr>
          <w:rFonts w:asciiTheme="majorHAnsi" w:hAnsiTheme="majorHAnsi"/>
          <w:sz w:val="22"/>
          <w:szCs w:val="22"/>
          <w:lang w:val="en-CA"/>
        </w:rPr>
        <w:t xml:space="preserve">but </w:t>
      </w:r>
      <w:r w:rsidR="00B97A8B" w:rsidRPr="00314095">
        <w:rPr>
          <w:rFonts w:asciiTheme="majorHAnsi" w:hAnsiTheme="majorHAnsi"/>
          <w:sz w:val="22"/>
          <w:szCs w:val="22"/>
          <w:lang w:val="en-CA"/>
        </w:rPr>
        <w:t>students are responsible for</w:t>
      </w:r>
      <w:r w:rsidR="00092AFA" w:rsidRPr="00314095">
        <w:rPr>
          <w:rFonts w:asciiTheme="majorHAnsi" w:hAnsiTheme="majorHAnsi"/>
          <w:sz w:val="22"/>
          <w:szCs w:val="22"/>
          <w:lang w:val="en-CA"/>
        </w:rPr>
        <w:t xml:space="preserve"> </w:t>
      </w:r>
      <w:r w:rsidR="00B97A8B" w:rsidRPr="00314095">
        <w:rPr>
          <w:rFonts w:asciiTheme="majorHAnsi" w:hAnsiTheme="majorHAnsi"/>
          <w:sz w:val="22"/>
          <w:szCs w:val="22"/>
          <w:lang w:val="en-CA"/>
        </w:rPr>
        <w:t xml:space="preserve">in-class </w:t>
      </w:r>
      <w:r w:rsidR="00DD1B10" w:rsidRPr="00314095">
        <w:rPr>
          <w:rFonts w:asciiTheme="majorHAnsi" w:hAnsiTheme="majorHAnsi"/>
          <w:sz w:val="22"/>
          <w:szCs w:val="22"/>
          <w:lang w:val="en-CA"/>
        </w:rPr>
        <w:t xml:space="preserve">work and </w:t>
      </w:r>
      <w:r w:rsidRPr="00314095">
        <w:rPr>
          <w:rFonts w:asciiTheme="majorHAnsi" w:hAnsiTheme="majorHAnsi"/>
          <w:sz w:val="22"/>
          <w:szCs w:val="22"/>
          <w:lang w:val="en-CA"/>
        </w:rPr>
        <w:t xml:space="preserve">assessments </w:t>
      </w:r>
      <w:r w:rsidR="0081149E" w:rsidRPr="00314095">
        <w:rPr>
          <w:rFonts w:asciiTheme="majorHAnsi" w:hAnsiTheme="majorHAnsi"/>
          <w:sz w:val="22"/>
          <w:szCs w:val="22"/>
          <w:lang w:val="en-CA"/>
        </w:rPr>
        <w:t xml:space="preserve">whether </w:t>
      </w:r>
      <w:r w:rsidR="00DD1B10" w:rsidRPr="00314095">
        <w:rPr>
          <w:rFonts w:asciiTheme="majorHAnsi" w:hAnsiTheme="majorHAnsi"/>
          <w:sz w:val="22"/>
          <w:szCs w:val="22"/>
          <w:lang w:val="en-CA"/>
        </w:rPr>
        <w:t xml:space="preserve">they are </w:t>
      </w:r>
      <w:r w:rsidR="0081149E" w:rsidRPr="00314095">
        <w:rPr>
          <w:rFonts w:asciiTheme="majorHAnsi" w:hAnsiTheme="majorHAnsi"/>
          <w:sz w:val="22"/>
          <w:szCs w:val="22"/>
          <w:lang w:val="en-CA"/>
        </w:rPr>
        <w:t>present or absent</w:t>
      </w:r>
      <w:r w:rsidR="00B97A8B" w:rsidRPr="00314095">
        <w:rPr>
          <w:rFonts w:asciiTheme="majorHAnsi" w:hAnsiTheme="majorHAnsi"/>
          <w:sz w:val="22"/>
          <w:szCs w:val="22"/>
          <w:lang w:val="en-CA"/>
        </w:rPr>
        <w:t>.</w:t>
      </w:r>
    </w:p>
    <w:p w14:paraId="4C8958F8" w14:textId="77777777" w:rsidR="00555AAE" w:rsidRPr="00314095" w:rsidRDefault="00B97A8B" w:rsidP="00D65E58">
      <w:pPr>
        <w:pStyle w:val="Heading2"/>
        <w:ind w:left="0"/>
        <w:rPr>
          <w:rFonts w:asciiTheme="majorHAnsi" w:hAnsiTheme="majorHAnsi"/>
          <w:lang w:val="en-CA"/>
        </w:rPr>
      </w:pPr>
      <w:r w:rsidRPr="00314095">
        <w:rPr>
          <w:rFonts w:asciiTheme="majorHAnsi" w:hAnsiTheme="majorHAnsi"/>
          <w:lang w:val="en-CA"/>
        </w:rPr>
        <w:t xml:space="preserve">Using </w:t>
      </w:r>
      <w:proofErr w:type="spellStart"/>
      <w:r w:rsidRPr="00314095">
        <w:rPr>
          <w:rFonts w:asciiTheme="majorHAnsi" w:hAnsiTheme="majorHAnsi"/>
          <w:lang w:val="en-CA"/>
        </w:rPr>
        <w:t>Omnivox</w:t>
      </w:r>
      <w:proofErr w:type="spellEnd"/>
    </w:p>
    <w:p w14:paraId="4C26EF92" w14:textId="13A5C630" w:rsidR="0068095F" w:rsidRPr="00314095" w:rsidRDefault="0081149E" w:rsidP="00D65E58">
      <w:pPr>
        <w:ind w:left="0"/>
        <w:rPr>
          <w:rFonts w:asciiTheme="majorHAnsi" w:hAnsiTheme="majorHAnsi"/>
          <w:sz w:val="22"/>
          <w:szCs w:val="22"/>
          <w:lang w:val="en-CA"/>
        </w:rPr>
      </w:pPr>
      <w:r w:rsidRPr="00314095">
        <w:rPr>
          <w:rFonts w:asciiTheme="majorHAnsi" w:hAnsiTheme="majorHAnsi"/>
          <w:sz w:val="22"/>
          <w:szCs w:val="22"/>
          <w:lang w:val="en-CA"/>
        </w:rPr>
        <w:t>Throughout the semester, s</w:t>
      </w:r>
      <w:r w:rsidR="00B97A8B" w:rsidRPr="00314095">
        <w:rPr>
          <w:rFonts w:asciiTheme="majorHAnsi" w:hAnsiTheme="majorHAnsi"/>
          <w:sz w:val="22"/>
          <w:szCs w:val="22"/>
          <w:lang w:val="en-CA"/>
        </w:rPr>
        <w:t xml:space="preserve">tudents will use </w:t>
      </w:r>
      <w:proofErr w:type="spellStart"/>
      <w:r w:rsidR="00B97A8B" w:rsidRPr="00314095">
        <w:rPr>
          <w:rFonts w:asciiTheme="majorHAnsi" w:hAnsiTheme="majorHAnsi"/>
          <w:sz w:val="22"/>
          <w:szCs w:val="22"/>
          <w:lang w:val="en-CA"/>
        </w:rPr>
        <w:t>Omnivox</w:t>
      </w:r>
      <w:proofErr w:type="spellEnd"/>
      <w:r w:rsidR="00B97A8B" w:rsidRPr="00314095">
        <w:rPr>
          <w:rFonts w:asciiTheme="majorHAnsi" w:hAnsiTheme="majorHAnsi"/>
          <w:sz w:val="22"/>
          <w:szCs w:val="22"/>
          <w:lang w:val="en-CA"/>
        </w:rPr>
        <w:t xml:space="preserve"> </w:t>
      </w:r>
      <w:r w:rsidRPr="00314095">
        <w:rPr>
          <w:rFonts w:asciiTheme="majorHAnsi" w:hAnsiTheme="majorHAnsi"/>
          <w:sz w:val="22"/>
          <w:szCs w:val="22"/>
          <w:lang w:val="en-CA"/>
        </w:rPr>
        <w:t>to download material, upload</w:t>
      </w:r>
      <w:r w:rsidR="00B97A8B" w:rsidRPr="00314095">
        <w:rPr>
          <w:rFonts w:asciiTheme="majorHAnsi" w:hAnsiTheme="majorHAnsi"/>
          <w:sz w:val="22"/>
          <w:szCs w:val="22"/>
          <w:lang w:val="en-CA"/>
        </w:rPr>
        <w:t xml:space="preserve"> </w:t>
      </w:r>
      <w:r w:rsidRPr="00314095">
        <w:rPr>
          <w:rFonts w:asciiTheme="majorHAnsi" w:hAnsiTheme="majorHAnsi"/>
          <w:sz w:val="22"/>
          <w:szCs w:val="22"/>
          <w:lang w:val="en-CA"/>
        </w:rPr>
        <w:t xml:space="preserve">deliverable </w:t>
      </w:r>
      <w:r w:rsidR="00B97A8B" w:rsidRPr="00314095">
        <w:rPr>
          <w:rFonts w:asciiTheme="majorHAnsi" w:hAnsiTheme="majorHAnsi"/>
          <w:sz w:val="22"/>
          <w:szCs w:val="22"/>
          <w:lang w:val="en-CA"/>
        </w:rPr>
        <w:t>files</w:t>
      </w:r>
      <w:r w:rsidRPr="00314095">
        <w:rPr>
          <w:rFonts w:asciiTheme="majorHAnsi" w:hAnsiTheme="majorHAnsi"/>
          <w:sz w:val="22"/>
          <w:szCs w:val="22"/>
          <w:lang w:val="en-CA"/>
        </w:rPr>
        <w:t>, and obtain all course information</w:t>
      </w:r>
      <w:r w:rsidR="00B97A8B" w:rsidRPr="00314095">
        <w:rPr>
          <w:rFonts w:asciiTheme="majorHAnsi" w:hAnsiTheme="majorHAnsi"/>
          <w:sz w:val="22"/>
          <w:szCs w:val="22"/>
          <w:lang w:val="en-CA"/>
        </w:rPr>
        <w:t>.</w:t>
      </w:r>
    </w:p>
    <w:p w14:paraId="0CC186D7" w14:textId="77777777" w:rsidR="00555AAE" w:rsidRPr="00314095" w:rsidRDefault="00B97A8B" w:rsidP="00D65E58">
      <w:pPr>
        <w:pStyle w:val="Heading2"/>
        <w:ind w:left="0"/>
        <w:rPr>
          <w:rFonts w:asciiTheme="majorHAnsi" w:hAnsiTheme="majorHAnsi"/>
          <w:lang w:val="en-CA"/>
        </w:rPr>
      </w:pPr>
      <w:r w:rsidRPr="00314095">
        <w:rPr>
          <w:rFonts w:asciiTheme="majorHAnsi" w:hAnsiTheme="majorHAnsi"/>
          <w:lang w:val="en-CA"/>
        </w:rPr>
        <w:t>Practice Lab</w:t>
      </w:r>
    </w:p>
    <w:p w14:paraId="4E1A93C7" w14:textId="00B1F625" w:rsidR="007214C0" w:rsidRPr="00314095" w:rsidRDefault="0081149E" w:rsidP="002023E0">
      <w:pPr>
        <w:ind w:left="0"/>
        <w:rPr>
          <w:rFonts w:asciiTheme="majorHAnsi" w:hAnsiTheme="majorHAnsi"/>
          <w:sz w:val="22"/>
          <w:szCs w:val="22"/>
          <w:lang w:val="en-CA"/>
        </w:rPr>
      </w:pPr>
      <w:r w:rsidRPr="00314095">
        <w:rPr>
          <w:rFonts w:asciiTheme="majorHAnsi" w:hAnsiTheme="majorHAnsi"/>
          <w:sz w:val="22"/>
          <w:szCs w:val="22"/>
          <w:lang w:val="en-CA"/>
        </w:rPr>
        <w:t>S</w:t>
      </w:r>
      <w:r w:rsidR="00B97A8B" w:rsidRPr="00314095">
        <w:rPr>
          <w:rFonts w:asciiTheme="majorHAnsi" w:hAnsiTheme="majorHAnsi"/>
          <w:sz w:val="22"/>
          <w:szCs w:val="22"/>
          <w:lang w:val="en-CA"/>
        </w:rPr>
        <w:t xml:space="preserve">tudents </w:t>
      </w:r>
      <w:r w:rsidRPr="00314095">
        <w:rPr>
          <w:rFonts w:asciiTheme="majorHAnsi" w:hAnsiTheme="majorHAnsi"/>
          <w:sz w:val="22"/>
          <w:szCs w:val="22"/>
          <w:lang w:val="en-CA"/>
        </w:rPr>
        <w:t>can</w:t>
      </w:r>
      <w:r w:rsidR="00B97A8B" w:rsidRPr="00314095">
        <w:rPr>
          <w:rFonts w:asciiTheme="majorHAnsi" w:hAnsiTheme="majorHAnsi"/>
          <w:sz w:val="22"/>
          <w:szCs w:val="22"/>
          <w:lang w:val="en-CA"/>
        </w:rPr>
        <w:t xml:space="preserve"> use </w:t>
      </w:r>
      <w:r w:rsidR="00A71796" w:rsidRPr="00314095">
        <w:rPr>
          <w:rFonts w:asciiTheme="majorHAnsi" w:hAnsiTheme="majorHAnsi"/>
          <w:sz w:val="22"/>
          <w:szCs w:val="22"/>
          <w:lang w:val="en-CA"/>
        </w:rPr>
        <w:t xml:space="preserve">laboratories in the D-200 sector of Vanier College as needed and available </w:t>
      </w:r>
      <w:r w:rsidR="00B97A8B" w:rsidRPr="00314095">
        <w:rPr>
          <w:rFonts w:asciiTheme="majorHAnsi" w:hAnsiTheme="majorHAnsi"/>
          <w:sz w:val="22"/>
          <w:szCs w:val="22"/>
          <w:lang w:val="en-CA"/>
        </w:rPr>
        <w:t>for assignments,</w:t>
      </w:r>
      <w:r w:rsidR="00092AFA" w:rsidRPr="00314095">
        <w:rPr>
          <w:rFonts w:asciiTheme="majorHAnsi" w:hAnsiTheme="majorHAnsi"/>
          <w:sz w:val="22"/>
          <w:szCs w:val="22"/>
          <w:lang w:val="en-CA"/>
        </w:rPr>
        <w:t xml:space="preserve"> </w:t>
      </w:r>
      <w:r w:rsidR="00B97A8B" w:rsidRPr="00314095">
        <w:rPr>
          <w:rFonts w:asciiTheme="majorHAnsi" w:hAnsiTheme="majorHAnsi"/>
          <w:sz w:val="22"/>
          <w:szCs w:val="22"/>
          <w:lang w:val="en-CA"/>
        </w:rPr>
        <w:t>tutorials, and homework.</w:t>
      </w:r>
    </w:p>
    <w:p w14:paraId="2C27C526" w14:textId="77777777" w:rsidR="002023E0" w:rsidRPr="00314095" w:rsidRDefault="002023E0" w:rsidP="002023E0">
      <w:pPr>
        <w:pStyle w:val="Heading1"/>
        <w:rPr>
          <w:rFonts w:asciiTheme="majorHAnsi" w:hAnsiTheme="majorHAnsi"/>
          <w:lang w:val="en-CA"/>
        </w:rPr>
      </w:pPr>
      <w:bookmarkStart w:id="25" w:name="PageMark6"/>
      <w:bookmarkEnd w:id="25"/>
      <w:r w:rsidRPr="00314095">
        <w:rPr>
          <w:rFonts w:asciiTheme="majorHAnsi" w:hAnsiTheme="majorHAnsi"/>
          <w:lang w:val="en-CA"/>
        </w:rPr>
        <w:t>College Policies &amp; Procedures </w:t>
      </w:r>
    </w:p>
    <w:p w14:paraId="0CC3160E" w14:textId="77777777" w:rsidR="002023E0" w:rsidRPr="00314095" w:rsidRDefault="002023E0" w:rsidP="002023E0">
      <w:pPr>
        <w:pStyle w:val="NormalWeb"/>
        <w:shd w:val="clear" w:color="auto" w:fill="FFFFFF"/>
        <w:spacing w:before="0" w:beforeAutospacing="0" w:after="0" w:afterAutospacing="0"/>
        <w:rPr>
          <w:rFonts w:asciiTheme="majorHAnsi" w:hAnsiTheme="majorHAnsi"/>
          <w:color w:val="000000"/>
          <w:sz w:val="22"/>
          <w:szCs w:val="22"/>
          <w:lang w:val="en-CA"/>
        </w:rPr>
      </w:pPr>
      <w:r w:rsidRPr="00314095">
        <w:rPr>
          <w:rFonts w:asciiTheme="majorHAnsi" w:hAnsiTheme="majorHAnsi"/>
          <w:color w:val="000000"/>
          <w:sz w:val="22"/>
          <w:szCs w:val="22"/>
          <w:bdr w:val="none" w:sz="0" w:space="0" w:color="auto" w:frame="1"/>
          <w:lang w:val="en-CA"/>
        </w:rPr>
        <w:t>It is your responsibility to be aware of the various policies and procedures governing your rights and obligations while you are attending Vanier College. </w:t>
      </w:r>
    </w:p>
    <w:p w14:paraId="3331C2FF" w14:textId="77777777" w:rsidR="002023E0" w:rsidRPr="00314095" w:rsidRDefault="002023E0" w:rsidP="002023E0">
      <w:pPr>
        <w:pStyle w:val="NormalWeb"/>
        <w:shd w:val="clear" w:color="auto" w:fill="FFFFFF"/>
        <w:spacing w:before="0" w:beforeAutospacing="0" w:after="0" w:afterAutospacing="0"/>
        <w:rPr>
          <w:rFonts w:asciiTheme="majorHAnsi" w:hAnsiTheme="majorHAnsi"/>
          <w:color w:val="000000"/>
          <w:sz w:val="22"/>
          <w:szCs w:val="22"/>
          <w:lang w:val="en-CA"/>
        </w:rPr>
      </w:pPr>
      <w:r w:rsidRPr="00314095">
        <w:rPr>
          <w:rFonts w:asciiTheme="majorHAnsi" w:hAnsiTheme="majorHAnsi"/>
          <w:b/>
          <w:bCs/>
          <w:color w:val="000000"/>
          <w:sz w:val="22"/>
          <w:szCs w:val="22"/>
          <w:bdr w:val="none" w:sz="0" w:space="0" w:color="auto" w:frame="1"/>
          <w:lang w:val="en-CA"/>
        </w:rPr>
        <w:t> </w:t>
      </w:r>
    </w:p>
    <w:p w14:paraId="1712750D" w14:textId="77777777" w:rsidR="002023E0" w:rsidRPr="00314095" w:rsidRDefault="002023E0" w:rsidP="002023E0">
      <w:pPr>
        <w:pStyle w:val="NormalWeb"/>
        <w:shd w:val="clear" w:color="auto" w:fill="FFFFFF"/>
        <w:spacing w:before="0" w:beforeAutospacing="0" w:after="0" w:afterAutospacing="0"/>
        <w:rPr>
          <w:rFonts w:asciiTheme="majorHAnsi" w:hAnsiTheme="majorHAnsi"/>
          <w:color w:val="000000"/>
          <w:sz w:val="22"/>
          <w:szCs w:val="22"/>
          <w:lang w:val="en-CA"/>
        </w:rPr>
      </w:pPr>
      <w:r w:rsidRPr="00314095">
        <w:rPr>
          <w:rFonts w:asciiTheme="majorHAnsi" w:hAnsiTheme="majorHAnsi"/>
          <w:color w:val="212121"/>
          <w:sz w:val="22"/>
          <w:szCs w:val="22"/>
          <w:bdr w:val="none" w:sz="0" w:space="0" w:color="auto" w:frame="1"/>
          <w:shd w:val="clear" w:color="auto" w:fill="FFFFFF"/>
          <w:lang w:val="en-CA"/>
        </w:rPr>
        <w:t xml:space="preserve">It is the student’s responsibility to be familiar with and adhere to all Vanier College Policies and potential modifications due to the COVID-19 situation. A summary of the course-level policies that apply in this and all other Vanier courses can be found under “Course-Level Policies” in Important Vanier Links on </w:t>
      </w:r>
      <w:proofErr w:type="spellStart"/>
      <w:r w:rsidRPr="00314095">
        <w:rPr>
          <w:rFonts w:asciiTheme="majorHAnsi" w:hAnsiTheme="majorHAnsi"/>
          <w:color w:val="212121"/>
          <w:sz w:val="22"/>
          <w:szCs w:val="22"/>
          <w:bdr w:val="none" w:sz="0" w:space="0" w:color="auto" w:frame="1"/>
          <w:shd w:val="clear" w:color="auto" w:fill="FFFFFF"/>
          <w:lang w:val="en-CA"/>
        </w:rPr>
        <w:t>Omnivox</w:t>
      </w:r>
      <w:proofErr w:type="spellEnd"/>
      <w:r w:rsidRPr="00314095">
        <w:rPr>
          <w:rFonts w:asciiTheme="majorHAnsi" w:hAnsiTheme="majorHAnsi"/>
          <w:color w:val="212121"/>
          <w:sz w:val="22"/>
          <w:szCs w:val="22"/>
          <w:bdr w:val="none" w:sz="0" w:space="0" w:color="auto" w:frame="1"/>
          <w:shd w:val="clear" w:color="auto" w:fill="FFFFFF"/>
          <w:lang w:val="en-CA"/>
        </w:rPr>
        <w:t>, or by following this link: </w:t>
      </w:r>
      <w:r w:rsidR="00000000">
        <w:fldChar w:fldCharType="begin"/>
      </w:r>
      <w:r w:rsidR="00000000" w:rsidRPr="0094655E">
        <w:rPr>
          <w:lang w:val="en-CA"/>
          <w:rPrChange w:id="26" w:author="Ronald Raphael" w:date="2023-08-17T14:49:00Z">
            <w:rPr/>
          </w:rPrChange>
        </w:rPr>
        <w:instrText>HYPERLINK "http://www.vaniercollege.qc.ca/psi/course-level-policies/" \t "_blank"</w:instrText>
      </w:r>
      <w:r w:rsidR="00000000">
        <w:fldChar w:fldCharType="separate"/>
      </w:r>
      <w:r w:rsidRPr="00314095">
        <w:rPr>
          <w:rStyle w:val="Hyperlink"/>
          <w:rFonts w:asciiTheme="majorHAnsi" w:hAnsiTheme="majorHAnsi"/>
          <w:sz w:val="22"/>
          <w:szCs w:val="22"/>
          <w:bdr w:val="none" w:sz="0" w:space="0" w:color="auto" w:frame="1"/>
          <w:shd w:val="clear" w:color="auto" w:fill="FFFFFF"/>
          <w:lang w:val="en-CA"/>
        </w:rPr>
        <w:t>http://www.vaniercollege.qc.ca/psi/course-level-policies/</w:t>
      </w:r>
      <w:r w:rsidR="00000000">
        <w:rPr>
          <w:rStyle w:val="Hyperlink"/>
          <w:rFonts w:asciiTheme="majorHAnsi" w:hAnsiTheme="majorHAnsi"/>
          <w:sz w:val="22"/>
          <w:szCs w:val="22"/>
          <w:bdr w:val="none" w:sz="0" w:space="0" w:color="auto" w:frame="1"/>
          <w:shd w:val="clear" w:color="auto" w:fill="FFFFFF"/>
          <w:lang w:val="en-CA"/>
        </w:rPr>
        <w:fldChar w:fldCharType="end"/>
      </w:r>
      <w:r w:rsidRPr="00314095">
        <w:rPr>
          <w:rFonts w:asciiTheme="majorHAnsi" w:hAnsiTheme="majorHAnsi"/>
          <w:color w:val="212121"/>
          <w:sz w:val="22"/>
          <w:szCs w:val="22"/>
          <w:bdr w:val="none" w:sz="0" w:space="0" w:color="auto" w:frame="1"/>
          <w:shd w:val="clear" w:color="auto" w:fill="FFFFFF"/>
          <w:lang w:val="en-CA"/>
        </w:rPr>
        <w:t>.  </w:t>
      </w:r>
    </w:p>
    <w:p w14:paraId="3A2120FB" w14:textId="77777777" w:rsidR="002023E0" w:rsidRPr="00314095" w:rsidRDefault="002023E0" w:rsidP="002023E0">
      <w:pPr>
        <w:pStyle w:val="NormalWeb"/>
        <w:shd w:val="clear" w:color="auto" w:fill="FFFFFF"/>
        <w:spacing w:before="0" w:beforeAutospacing="0" w:after="0" w:afterAutospacing="0"/>
        <w:rPr>
          <w:rFonts w:asciiTheme="majorHAnsi" w:hAnsiTheme="majorHAnsi"/>
          <w:color w:val="000000"/>
          <w:sz w:val="22"/>
          <w:szCs w:val="22"/>
          <w:lang w:val="en-CA"/>
        </w:rPr>
      </w:pPr>
      <w:r w:rsidRPr="00314095">
        <w:rPr>
          <w:rFonts w:asciiTheme="majorHAnsi" w:hAnsiTheme="majorHAnsi"/>
          <w:color w:val="212121"/>
          <w:sz w:val="22"/>
          <w:szCs w:val="22"/>
          <w:bdr w:val="none" w:sz="0" w:space="0" w:color="auto" w:frame="1"/>
          <w:shd w:val="clear" w:color="auto" w:fill="FFFFFF"/>
          <w:lang w:val="en-CA"/>
        </w:rPr>
        <w:t> </w:t>
      </w:r>
    </w:p>
    <w:p w14:paraId="2A221274" w14:textId="2BC228CD" w:rsidR="007214C0" w:rsidRPr="0017024A" w:rsidRDefault="002023E0" w:rsidP="59CD0F75">
      <w:pPr>
        <w:pStyle w:val="NormalWeb"/>
        <w:shd w:val="clear" w:color="auto" w:fill="FFFFFF" w:themeFill="background1"/>
        <w:spacing w:before="0" w:beforeAutospacing="0" w:after="0" w:afterAutospacing="0"/>
        <w:rPr>
          <w:rFonts w:asciiTheme="majorHAnsi" w:hAnsiTheme="majorHAnsi"/>
          <w:b/>
          <w:bCs/>
          <w:color w:val="000000" w:themeColor="text1"/>
          <w:sz w:val="22"/>
          <w:szCs w:val="22"/>
          <w:u w:val="single"/>
          <w:lang w:val="en-CA"/>
        </w:rPr>
      </w:pPr>
      <w:r w:rsidRPr="59CD0F75">
        <w:rPr>
          <w:rFonts w:asciiTheme="majorHAnsi" w:hAnsiTheme="majorHAnsi"/>
          <w:color w:val="212121"/>
          <w:sz w:val="22"/>
          <w:szCs w:val="22"/>
          <w:bdr w:val="none" w:sz="0" w:space="0" w:color="auto" w:frame="1"/>
          <w:shd w:val="clear" w:color="auto" w:fill="FFFFFF"/>
          <w:lang w:val="en-CA"/>
        </w:rPr>
        <w:t xml:space="preserve">Complete policies can be found on the Vanier College website, under </w:t>
      </w:r>
      <w:r w:rsidR="00000000">
        <w:fldChar w:fldCharType="begin"/>
      </w:r>
      <w:r w:rsidR="00000000" w:rsidRPr="0094655E">
        <w:rPr>
          <w:lang w:val="en-CA"/>
          <w:rPrChange w:id="27" w:author="Ronald Raphael" w:date="2023-08-17T14:49:00Z">
            <w:rPr/>
          </w:rPrChange>
        </w:rPr>
        <w:instrText>HYPERLINK "http://www.vaniercollege.qc.ca/bylaws-policies-procedures/category/policies/" \t "_blank"</w:instrText>
      </w:r>
      <w:r w:rsidR="00000000">
        <w:fldChar w:fldCharType="separate"/>
      </w:r>
      <w:r w:rsidRPr="59CD0F75">
        <w:rPr>
          <w:rStyle w:val="Hyperlink"/>
          <w:rFonts w:asciiTheme="majorHAnsi" w:hAnsiTheme="majorHAnsi"/>
          <w:sz w:val="22"/>
          <w:szCs w:val="22"/>
          <w:bdr w:val="none" w:sz="0" w:space="0" w:color="auto" w:frame="1"/>
          <w:shd w:val="clear" w:color="auto" w:fill="FFFFFF"/>
          <w:lang w:val="en-CA"/>
        </w:rPr>
        <w:t>Policies</w:t>
      </w:r>
      <w:r w:rsidR="00000000">
        <w:rPr>
          <w:rStyle w:val="Hyperlink"/>
          <w:rFonts w:asciiTheme="majorHAnsi" w:hAnsiTheme="majorHAnsi"/>
          <w:sz w:val="22"/>
          <w:szCs w:val="22"/>
          <w:bdr w:val="none" w:sz="0" w:space="0" w:color="auto" w:frame="1"/>
          <w:shd w:val="clear" w:color="auto" w:fill="FFFFFF"/>
          <w:lang w:val="en-CA"/>
        </w:rPr>
        <w:fldChar w:fldCharType="end"/>
      </w:r>
      <w:r w:rsidRPr="59CD0F75">
        <w:rPr>
          <w:rFonts w:asciiTheme="majorHAnsi" w:hAnsiTheme="majorHAnsi"/>
          <w:color w:val="212121"/>
          <w:sz w:val="22"/>
          <w:szCs w:val="22"/>
          <w:bdr w:val="none" w:sz="0" w:space="0" w:color="auto" w:frame="1"/>
          <w:shd w:val="clear" w:color="auto" w:fill="FFFFFF"/>
          <w:lang w:val="en-CA"/>
        </w:rPr>
        <w:t>.</w:t>
      </w:r>
    </w:p>
    <w:p w14:paraId="24AC4E35" w14:textId="1E901DBF" w:rsidR="007214C0" w:rsidRPr="0017024A" w:rsidRDefault="007214C0" w:rsidP="59CD0F75">
      <w:pPr>
        <w:pStyle w:val="NormalWeb"/>
        <w:shd w:val="clear" w:color="auto" w:fill="FFFFFF" w:themeFill="background1"/>
        <w:spacing w:before="0" w:beforeAutospacing="0" w:after="0" w:afterAutospacing="0"/>
        <w:rPr>
          <w:sz w:val="22"/>
          <w:szCs w:val="22"/>
          <w:lang w:val="en-CA"/>
        </w:rPr>
      </w:pPr>
    </w:p>
    <w:p w14:paraId="61600940" w14:textId="417F7EAE" w:rsidR="007214C0" w:rsidRPr="0017024A" w:rsidRDefault="4CE58B14" w:rsidP="7CC0C60F">
      <w:pPr>
        <w:pStyle w:val="NormalWeb"/>
        <w:rPr>
          <w:rFonts w:ascii="Calibri" w:eastAsia="Calibri" w:hAnsi="Calibri" w:cs="Calibri"/>
          <w:color w:val="212121"/>
          <w:sz w:val="22"/>
          <w:szCs w:val="22"/>
          <w:lang w:val="en-CA"/>
        </w:rPr>
      </w:pPr>
      <w:r w:rsidRPr="7CC0C60F">
        <w:rPr>
          <w:rFonts w:ascii="Calibri" w:eastAsia="Calibri" w:hAnsi="Calibri" w:cs="Calibri"/>
          <w:color w:val="212121"/>
          <w:sz w:val="22"/>
          <w:szCs w:val="22"/>
          <w:lang w:val="en-CA"/>
        </w:rPr>
        <w:lastRenderedPageBreak/>
        <w:t xml:space="preserve">Your attention is drawn in particular to the following policies: policies on academic complaints; cheating and plagiarism; religious holy day absences; student misconduct in the classroom; </w:t>
      </w:r>
      <w:proofErr w:type="gramStart"/>
      <w:r w:rsidRPr="7CC0C60F">
        <w:rPr>
          <w:rFonts w:ascii="Calibri" w:eastAsia="Calibri" w:hAnsi="Calibri" w:cs="Calibri"/>
          <w:color w:val="212121"/>
          <w:sz w:val="22"/>
          <w:szCs w:val="22"/>
          <w:lang w:val="en-CA"/>
        </w:rPr>
        <w:t>and,</w:t>
      </w:r>
      <w:proofErr w:type="gramEnd"/>
      <w:r w:rsidRPr="7CC0C60F">
        <w:rPr>
          <w:rFonts w:ascii="Calibri" w:eastAsia="Calibri" w:hAnsi="Calibri" w:cs="Calibri"/>
          <w:color w:val="212121"/>
          <w:sz w:val="22"/>
          <w:szCs w:val="22"/>
          <w:lang w:val="en-CA"/>
        </w:rPr>
        <w:t xml:space="preserve"> student rights and responsibilities that are stated in IPESA Policy (Section 5.1).</w:t>
      </w:r>
    </w:p>
    <w:p w14:paraId="2F3A765D" w14:textId="73B90B88" w:rsidR="007214C0" w:rsidRPr="0017024A" w:rsidRDefault="007214C0" w:rsidP="7CC0C60F">
      <w:pPr>
        <w:rPr>
          <w:rFonts w:ascii="Segoe UI" w:eastAsia="Segoe UI" w:hAnsi="Segoe UI" w:cs="Segoe UI"/>
          <w:color w:val="000000" w:themeColor="text1"/>
          <w:sz w:val="21"/>
          <w:szCs w:val="21"/>
          <w:lang w:val="en-CA"/>
        </w:rPr>
      </w:pPr>
    </w:p>
    <w:p w14:paraId="5CEC2095" w14:textId="3B66B4CD" w:rsidR="007214C0" w:rsidRPr="0017024A" w:rsidRDefault="4CE58B14" w:rsidP="7CC0C60F">
      <w:pPr>
        <w:ind w:left="0"/>
        <w:rPr>
          <w:rFonts w:ascii="Segoe UI" w:eastAsia="Segoe UI" w:hAnsi="Segoe UI" w:cs="Segoe UI"/>
          <w:color w:val="000000" w:themeColor="text1"/>
          <w:sz w:val="21"/>
          <w:szCs w:val="21"/>
          <w:lang w:val="en-CA"/>
        </w:rPr>
      </w:pPr>
      <w:r w:rsidRPr="7CC0C60F">
        <w:rPr>
          <w:rFonts w:ascii="Calibri" w:eastAsia="Calibri" w:hAnsi="Calibri" w:cs="Calibri"/>
          <w:b/>
          <w:bCs/>
          <w:color w:val="000000" w:themeColor="text1"/>
          <w:sz w:val="28"/>
          <w:szCs w:val="28"/>
          <w:lang w:val="en-CA"/>
        </w:rPr>
        <w:t>Recourse and complaints</w:t>
      </w:r>
      <w:r w:rsidR="002023E0">
        <w:br/>
      </w:r>
      <w:r w:rsidRPr="7CC0C60F">
        <w:rPr>
          <w:rFonts w:ascii="Segoe UI" w:eastAsia="Segoe UI" w:hAnsi="Segoe UI" w:cs="Segoe UI"/>
          <w:color w:val="000000" w:themeColor="text1"/>
          <w:sz w:val="21"/>
          <w:szCs w:val="21"/>
          <w:lang w:val="en-CA"/>
        </w:rPr>
        <w:t xml:space="preserve">If you have a problem that you have been unable to resolve by talking with your teacher, you may wish to enlist the help of the Faculty Mediation Committee. The committee member </w:t>
      </w:r>
      <w:proofErr w:type="gramStart"/>
      <w:r w:rsidRPr="7CC0C60F">
        <w:rPr>
          <w:rFonts w:ascii="Segoe UI" w:eastAsia="Segoe UI" w:hAnsi="Segoe UI" w:cs="Segoe UI"/>
          <w:color w:val="000000" w:themeColor="text1"/>
          <w:sz w:val="21"/>
          <w:szCs w:val="21"/>
          <w:lang w:val="en-CA"/>
        </w:rPr>
        <w:t>names</w:t>
      </w:r>
      <w:proofErr w:type="gramEnd"/>
      <w:r w:rsidRPr="7CC0C60F">
        <w:rPr>
          <w:rFonts w:ascii="Segoe UI" w:eastAsia="Segoe UI" w:hAnsi="Segoe UI" w:cs="Segoe UI"/>
          <w:color w:val="000000" w:themeColor="text1"/>
          <w:sz w:val="21"/>
          <w:szCs w:val="21"/>
          <w:lang w:val="en-CA"/>
        </w:rPr>
        <w:t xml:space="preserve"> and contact information are available through your Program and Department coordinator(s). Detailed information is found in section 6.2 of the IPESA. Contact information can be found below.</w:t>
      </w:r>
    </w:p>
    <w:p w14:paraId="27576FD3" w14:textId="5BEC1267" w:rsidR="007214C0" w:rsidRPr="0017024A" w:rsidRDefault="4CE58B14" w:rsidP="59CD0F75">
      <w:pPr>
        <w:pStyle w:val="Heading1"/>
        <w:rPr>
          <w:rFonts w:ascii="Calibri" w:eastAsia="Calibri" w:hAnsi="Calibri" w:cs="Calibri"/>
          <w:color w:val="000000" w:themeColor="text1"/>
          <w:lang w:val="en-CA"/>
        </w:rPr>
      </w:pPr>
      <w:r w:rsidRPr="59CD0F75">
        <w:rPr>
          <w:rFonts w:ascii="Calibri" w:eastAsia="Calibri" w:hAnsi="Calibri" w:cs="Calibri"/>
          <w:color w:val="000000" w:themeColor="text1"/>
          <w:lang w:val="en-CA"/>
        </w:rPr>
        <w:t>Main Contact Information</w:t>
      </w:r>
    </w:p>
    <w:p w14:paraId="0603F014" w14:textId="111A2B97" w:rsidR="007214C0" w:rsidRPr="0017024A" w:rsidRDefault="4CE58B14" w:rsidP="59CD0F75">
      <w:pPr>
        <w:pStyle w:val="ListParagraph"/>
        <w:numPr>
          <w:ilvl w:val="0"/>
          <w:numId w:val="8"/>
        </w:numPr>
        <w:rPr>
          <w:rFonts w:asciiTheme="minorHAnsi" w:eastAsiaTheme="minorEastAsia" w:hAnsiTheme="minorHAnsi" w:cstheme="minorBidi"/>
          <w:color w:val="000000" w:themeColor="text1"/>
          <w:sz w:val="21"/>
          <w:szCs w:val="21"/>
          <w:lang w:val="en-CA"/>
        </w:rPr>
      </w:pPr>
      <w:r w:rsidRPr="59CD0F75">
        <w:rPr>
          <w:rFonts w:ascii="Segoe UI" w:eastAsia="Segoe UI" w:hAnsi="Segoe UI" w:cs="Segoe UI"/>
          <w:color w:val="000000" w:themeColor="text1"/>
          <w:sz w:val="21"/>
          <w:szCs w:val="21"/>
          <w:lang w:val="en-CA"/>
        </w:rPr>
        <w:t xml:space="preserve">Student Advocate: Chelsea </w:t>
      </w:r>
      <w:proofErr w:type="spellStart"/>
      <w:r w:rsidRPr="59CD0F75">
        <w:rPr>
          <w:rFonts w:ascii="Segoe UI" w:eastAsia="Segoe UI" w:hAnsi="Segoe UI" w:cs="Segoe UI"/>
          <w:color w:val="000000" w:themeColor="text1"/>
          <w:sz w:val="21"/>
          <w:szCs w:val="21"/>
          <w:lang w:val="en-CA"/>
        </w:rPr>
        <w:t>McVetty</w:t>
      </w:r>
      <w:proofErr w:type="spellEnd"/>
      <w:r w:rsidRPr="59CD0F75">
        <w:rPr>
          <w:rFonts w:ascii="Segoe UI" w:eastAsia="Segoe UI" w:hAnsi="Segoe UI" w:cs="Segoe UI"/>
          <w:color w:val="000000" w:themeColor="text1"/>
          <w:sz w:val="21"/>
          <w:szCs w:val="21"/>
          <w:lang w:val="en-CA"/>
        </w:rPr>
        <w:t xml:space="preserve"> (MIO)</w:t>
      </w:r>
    </w:p>
    <w:p w14:paraId="66A048F3" w14:textId="3D05B039" w:rsidR="007214C0" w:rsidRPr="0017024A" w:rsidRDefault="4CE58B14" w:rsidP="59CD0F75">
      <w:pPr>
        <w:pStyle w:val="ListParagraph"/>
        <w:numPr>
          <w:ilvl w:val="0"/>
          <w:numId w:val="8"/>
        </w:numPr>
        <w:rPr>
          <w:rFonts w:asciiTheme="minorHAnsi" w:eastAsiaTheme="minorEastAsia" w:hAnsiTheme="minorHAnsi" w:cstheme="minorBidi"/>
          <w:color w:val="000000" w:themeColor="text1"/>
          <w:sz w:val="21"/>
          <w:szCs w:val="21"/>
          <w:lang w:val="en-CA"/>
        </w:rPr>
      </w:pPr>
      <w:r w:rsidRPr="59CD0F75">
        <w:rPr>
          <w:rFonts w:ascii="Segoe UI" w:eastAsia="Segoe UI" w:hAnsi="Segoe UI" w:cs="Segoe UI"/>
          <w:color w:val="000000" w:themeColor="text1"/>
          <w:sz w:val="21"/>
          <w:szCs w:val="21"/>
          <w:lang w:val="en-CA"/>
        </w:rPr>
        <w:t>Program and Department Coordinators: Perry James (</w:t>
      </w:r>
      <w:proofErr w:type="spellStart"/>
      <w:r w:rsidRPr="59CD0F75">
        <w:rPr>
          <w:rFonts w:ascii="Segoe UI" w:eastAsia="Segoe UI" w:hAnsi="Segoe UI" w:cs="Segoe UI"/>
          <w:color w:val="000000" w:themeColor="text1"/>
          <w:sz w:val="21"/>
          <w:szCs w:val="21"/>
          <w:lang w:val="en-CA"/>
        </w:rPr>
        <w:t>jamesp</w:t>
      </w:r>
      <w:proofErr w:type="spellEnd"/>
      <w:r w:rsidRPr="59CD0F75">
        <w:rPr>
          <w:rFonts w:ascii="Segoe UI" w:eastAsia="Segoe UI" w:hAnsi="Segoe UI" w:cs="Segoe UI"/>
          <w:color w:val="000000" w:themeColor="text1"/>
          <w:sz w:val="21"/>
          <w:szCs w:val="21"/>
          <w:lang w:val="en-CA"/>
        </w:rPr>
        <w:t>) &amp; Tassia Araujo (</w:t>
      </w:r>
      <w:proofErr w:type="spellStart"/>
      <w:r w:rsidRPr="59CD0F75">
        <w:rPr>
          <w:rFonts w:ascii="Segoe UI" w:eastAsia="Segoe UI" w:hAnsi="Segoe UI" w:cs="Segoe UI"/>
          <w:color w:val="000000" w:themeColor="text1"/>
          <w:sz w:val="21"/>
          <w:szCs w:val="21"/>
          <w:lang w:val="en-CA"/>
        </w:rPr>
        <w:t>araujot</w:t>
      </w:r>
      <w:proofErr w:type="spellEnd"/>
      <w:r w:rsidRPr="59CD0F75">
        <w:rPr>
          <w:rFonts w:ascii="Segoe UI" w:eastAsia="Segoe UI" w:hAnsi="Segoe UI" w:cs="Segoe UI"/>
          <w:color w:val="000000" w:themeColor="text1"/>
          <w:sz w:val="21"/>
          <w:szCs w:val="21"/>
          <w:lang w:val="en-CA"/>
        </w:rPr>
        <w:t>)</w:t>
      </w:r>
    </w:p>
    <w:p w14:paraId="03DB3CB7" w14:textId="2BDC64BD" w:rsidR="007214C0" w:rsidRPr="0017024A" w:rsidRDefault="4CE58B14" w:rsidP="59CD0F75">
      <w:pPr>
        <w:pStyle w:val="ListParagraph"/>
        <w:numPr>
          <w:ilvl w:val="0"/>
          <w:numId w:val="8"/>
        </w:numPr>
        <w:rPr>
          <w:rFonts w:asciiTheme="minorHAnsi" w:eastAsiaTheme="minorEastAsia" w:hAnsiTheme="minorHAnsi" w:cstheme="minorBidi"/>
          <w:color w:val="000000" w:themeColor="text1"/>
          <w:sz w:val="21"/>
          <w:szCs w:val="21"/>
          <w:lang w:val="en-CA"/>
        </w:rPr>
      </w:pPr>
      <w:r w:rsidRPr="59CD0F75">
        <w:rPr>
          <w:rFonts w:ascii="Segoe UI" w:eastAsia="Segoe UI" w:hAnsi="Segoe UI" w:cs="Segoe UI"/>
          <w:color w:val="000000" w:themeColor="text1"/>
          <w:sz w:val="21"/>
          <w:szCs w:val="21"/>
          <w:lang w:val="en-CA"/>
        </w:rPr>
        <w:t xml:space="preserve">Mediation Committee chair: </w:t>
      </w:r>
      <w:proofErr w:type="spellStart"/>
      <w:r w:rsidRPr="59CD0F75">
        <w:rPr>
          <w:rFonts w:ascii="Segoe UI" w:eastAsia="Segoe UI" w:hAnsi="Segoe UI" w:cs="Segoe UI"/>
          <w:color w:val="000000" w:themeColor="text1"/>
          <w:sz w:val="21"/>
          <w:szCs w:val="21"/>
          <w:lang w:val="en-CA"/>
        </w:rPr>
        <w:t>Djohara</w:t>
      </w:r>
      <w:proofErr w:type="spellEnd"/>
      <w:r w:rsidRPr="59CD0F75">
        <w:rPr>
          <w:rFonts w:ascii="Segoe UI" w:eastAsia="Segoe UI" w:hAnsi="Segoe UI" w:cs="Segoe UI"/>
          <w:color w:val="000000" w:themeColor="text1"/>
          <w:sz w:val="21"/>
          <w:szCs w:val="21"/>
          <w:lang w:val="en-CA"/>
        </w:rPr>
        <w:t xml:space="preserve"> Benyamina (</w:t>
      </w:r>
      <w:proofErr w:type="spellStart"/>
      <w:r w:rsidRPr="59CD0F75">
        <w:rPr>
          <w:rFonts w:ascii="Segoe UI" w:eastAsia="Segoe UI" w:hAnsi="Segoe UI" w:cs="Segoe UI"/>
          <w:color w:val="000000" w:themeColor="text1"/>
          <w:sz w:val="21"/>
          <w:szCs w:val="21"/>
          <w:lang w:val="en-CA"/>
        </w:rPr>
        <w:t>benyamd</w:t>
      </w:r>
      <w:proofErr w:type="spellEnd"/>
      <w:r w:rsidRPr="59CD0F75">
        <w:rPr>
          <w:rFonts w:ascii="Segoe UI" w:eastAsia="Segoe UI" w:hAnsi="Segoe UI" w:cs="Segoe UI"/>
          <w:color w:val="000000" w:themeColor="text1"/>
          <w:sz w:val="21"/>
          <w:szCs w:val="21"/>
          <w:lang w:val="en-CA"/>
        </w:rPr>
        <w:t>)</w:t>
      </w:r>
    </w:p>
    <w:p w14:paraId="207F04B6" w14:textId="07A6D45D" w:rsidR="007214C0" w:rsidRPr="0017024A" w:rsidRDefault="4CE58B14" w:rsidP="59CD0F75">
      <w:pPr>
        <w:pStyle w:val="ListParagraph"/>
        <w:numPr>
          <w:ilvl w:val="0"/>
          <w:numId w:val="8"/>
        </w:numPr>
        <w:rPr>
          <w:rFonts w:asciiTheme="minorHAnsi" w:eastAsiaTheme="minorEastAsia" w:hAnsiTheme="minorHAnsi" w:cstheme="minorBidi"/>
          <w:color w:val="000000" w:themeColor="text1"/>
          <w:sz w:val="21"/>
          <w:szCs w:val="21"/>
          <w:lang w:val="en-CA"/>
        </w:rPr>
      </w:pPr>
      <w:r w:rsidRPr="59CD0F75">
        <w:rPr>
          <w:rFonts w:ascii="Segoe UI" w:eastAsia="Segoe UI" w:hAnsi="Segoe UI" w:cs="Segoe UI"/>
          <w:color w:val="000000" w:themeColor="text1"/>
          <w:sz w:val="21"/>
          <w:szCs w:val="21"/>
          <w:lang w:val="en-CA"/>
        </w:rPr>
        <w:t xml:space="preserve">Faculty Dean: Haritos </w:t>
      </w:r>
      <w:proofErr w:type="spellStart"/>
      <w:r w:rsidRPr="59CD0F75">
        <w:rPr>
          <w:rFonts w:ascii="Segoe UI" w:eastAsia="Segoe UI" w:hAnsi="Segoe UI" w:cs="Segoe UI"/>
          <w:color w:val="000000" w:themeColor="text1"/>
          <w:sz w:val="21"/>
          <w:szCs w:val="21"/>
          <w:lang w:val="en-CA"/>
        </w:rPr>
        <w:t>Kavallos</w:t>
      </w:r>
      <w:proofErr w:type="spellEnd"/>
      <w:r w:rsidRPr="59CD0F75">
        <w:rPr>
          <w:rFonts w:ascii="Segoe UI" w:eastAsia="Segoe UI" w:hAnsi="Segoe UI" w:cs="Segoe UI"/>
          <w:color w:val="000000" w:themeColor="text1"/>
          <w:sz w:val="21"/>
          <w:szCs w:val="21"/>
          <w:lang w:val="en-CA"/>
        </w:rPr>
        <w:t xml:space="preserve"> (</w:t>
      </w:r>
      <w:proofErr w:type="spellStart"/>
      <w:r w:rsidRPr="59CD0F75">
        <w:rPr>
          <w:rFonts w:ascii="Segoe UI" w:eastAsia="Segoe UI" w:hAnsi="Segoe UI" w:cs="Segoe UI"/>
          <w:color w:val="000000" w:themeColor="text1"/>
          <w:sz w:val="21"/>
          <w:szCs w:val="21"/>
          <w:lang w:val="en-CA"/>
        </w:rPr>
        <w:t>kavalloh</w:t>
      </w:r>
      <w:proofErr w:type="spellEnd"/>
      <w:r w:rsidRPr="59CD0F75">
        <w:rPr>
          <w:rFonts w:ascii="Segoe UI" w:eastAsia="Segoe UI" w:hAnsi="Segoe UI" w:cs="Segoe UI"/>
          <w:color w:val="000000" w:themeColor="text1"/>
          <w:sz w:val="21"/>
          <w:szCs w:val="21"/>
          <w:lang w:val="en-CA"/>
        </w:rPr>
        <w:t>)</w:t>
      </w:r>
    </w:p>
    <w:p w14:paraId="258490C1" w14:textId="7B034FE5" w:rsidR="007214C0" w:rsidRPr="0017024A" w:rsidRDefault="4CE58B14" w:rsidP="59CD0F75">
      <w:pPr>
        <w:pStyle w:val="ListParagraph"/>
        <w:numPr>
          <w:ilvl w:val="0"/>
          <w:numId w:val="8"/>
        </w:numPr>
        <w:rPr>
          <w:rFonts w:asciiTheme="minorHAnsi" w:eastAsiaTheme="minorEastAsia" w:hAnsiTheme="minorHAnsi" w:cstheme="minorBidi"/>
          <w:color w:val="000000" w:themeColor="text1"/>
          <w:sz w:val="21"/>
          <w:szCs w:val="21"/>
          <w:lang w:val="en-CA"/>
        </w:rPr>
      </w:pPr>
      <w:r w:rsidRPr="59CD0F75">
        <w:rPr>
          <w:rFonts w:ascii="Segoe UI" w:eastAsia="Segoe UI" w:hAnsi="Segoe UI" w:cs="Segoe UI"/>
          <w:color w:val="000000" w:themeColor="text1"/>
          <w:sz w:val="21"/>
          <w:szCs w:val="21"/>
          <w:lang w:val="en-CA"/>
        </w:rPr>
        <w:t xml:space="preserve">Academic Advisors: </w:t>
      </w:r>
      <w:hyperlink r:id="rId20">
        <w:r w:rsidRPr="59CD0F75">
          <w:rPr>
            <w:rStyle w:val="Hyperlink"/>
            <w:rFonts w:ascii="Segoe UI" w:eastAsia="Segoe UI" w:hAnsi="Segoe UI" w:cs="Segoe UI"/>
            <w:sz w:val="21"/>
            <w:szCs w:val="21"/>
            <w:lang w:val="en-CA"/>
          </w:rPr>
          <w:t>https://www.vaniercollege.qc.ca/advising/contact-us/</w:t>
        </w:r>
      </w:hyperlink>
    </w:p>
    <w:p w14:paraId="54C85BF3" w14:textId="37778737" w:rsidR="59CD0F75" w:rsidRDefault="59CD0F75" w:rsidP="59CD0F75">
      <w:pPr>
        <w:pStyle w:val="NormalWeb"/>
        <w:shd w:val="clear" w:color="auto" w:fill="FFFFFF" w:themeFill="background1"/>
        <w:spacing w:before="0" w:beforeAutospacing="0" w:after="0" w:afterAutospacing="0"/>
        <w:rPr>
          <w:sz w:val="22"/>
          <w:szCs w:val="22"/>
          <w:lang w:val="en-CA"/>
        </w:rPr>
      </w:pPr>
    </w:p>
    <w:p w14:paraId="40948E33" w14:textId="77777777" w:rsidR="0017024A" w:rsidRDefault="0017024A">
      <w:pPr>
        <w:spacing w:line="240" w:lineRule="auto"/>
        <w:ind w:left="0" w:right="0"/>
        <w:rPr>
          <w:rFonts w:asciiTheme="majorHAnsi" w:hAnsiTheme="majorHAnsi"/>
          <w:b/>
          <w:bCs/>
          <w:sz w:val="28"/>
          <w:szCs w:val="28"/>
          <w:lang w:val="en-CA"/>
        </w:rPr>
      </w:pPr>
      <w:r>
        <w:rPr>
          <w:rFonts w:asciiTheme="majorHAnsi" w:hAnsiTheme="majorHAnsi"/>
          <w:lang w:val="en-CA"/>
        </w:rPr>
        <w:br w:type="page"/>
      </w:r>
    </w:p>
    <w:p w14:paraId="520262D4" w14:textId="34CB5CDC" w:rsidR="00EA31B8" w:rsidRPr="00314095" w:rsidRDefault="008B3B18" w:rsidP="00F26424">
      <w:pPr>
        <w:pStyle w:val="Heading1"/>
        <w:rPr>
          <w:rFonts w:asciiTheme="majorHAnsi" w:hAnsiTheme="majorHAnsi"/>
          <w:lang w:val="en-CA"/>
        </w:rPr>
      </w:pPr>
      <w:r>
        <w:rPr>
          <w:rFonts w:asciiTheme="majorHAnsi" w:hAnsiTheme="majorHAnsi"/>
          <w:lang w:val="en-CA"/>
        </w:rPr>
        <w:lastRenderedPageBreak/>
        <w:t>Weekly breakdown of c</w:t>
      </w:r>
      <w:r w:rsidR="00B97A8B" w:rsidRPr="00314095">
        <w:rPr>
          <w:rFonts w:asciiTheme="majorHAnsi" w:hAnsiTheme="majorHAnsi"/>
          <w:lang w:val="en-CA"/>
        </w:rPr>
        <w:t xml:space="preserve">ourse </w:t>
      </w:r>
      <w:r>
        <w:rPr>
          <w:rFonts w:asciiTheme="majorHAnsi" w:hAnsiTheme="majorHAnsi"/>
          <w:lang w:val="en-CA"/>
        </w:rPr>
        <w:t>activities</w:t>
      </w:r>
      <w:r w:rsidR="00F26424" w:rsidRPr="00314095">
        <w:rPr>
          <w:rFonts w:asciiTheme="majorHAnsi" w:hAnsiTheme="majorHAnsi"/>
          <w:lang w:val="en-CA"/>
        </w:rPr>
        <w:t xml:space="preserve"> (</w:t>
      </w:r>
      <w:r>
        <w:rPr>
          <w:rFonts w:asciiTheme="majorHAnsi" w:hAnsiTheme="majorHAnsi"/>
          <w:lang w:val="en-CA"/>
        </w:rPr>
        <w:t>tentative</w:t>
      </w:r>
      <w:r w:rsidR="00F26424" w:rsidRPr="00314095">
        <w:rPr>
          <w:rFonts w:asciiTheme="majorHAnsi" w:hAnsiTheme="majorHAnsi"/>
          <w:lang w:val="en-CA"/>
        </w:rPr>
        <w:t>)</w:t>
      </w:r>
    </w:p>
    <w:tbl>
      <w:tblPr>
        <w:tblStyle w:val="TableGrid1"/>
        <w:tblW w:w="9442" w:type="dxa"/>
        <w:tblLayout w:type="fixed"/>
        <w:tblLook w:val="06A0" w:firstRow="1" w:lastRow="0" w:firstColumn="1" w:lastColumn="0" w:noHBand="1" w:noVBand="1"/>
      </w:tblPr>
      <w:tblGrid>
        <w:gridCol w:w="750"/>
        <w:gridCol w:w="2775"/>
        <w:gridCol w:w="3015"/>
        <w:gridCol w:w="2902"/>
      </w:tblGrid>
      <w:tr w:rsidR="00EA31B8" w:rsidRPr="00EA31B8" w14:paraId="2507560A" w14:textId="77777777" w:rsidTr="2D813CEA">
        <w:trPr>
          <w:tblHeader/>
        </w:trPr>
        <w:tc>
          <w:tcPr>
            <w:tcW w:w="750" w:type="dxa"/>
          </w:tcPr>
          <w:p w14:paraId="3689B2F2"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Week</w:t>
            </w:r>
          </w:p>
        </w:tc>
        <w:tc>
          <w:tcPr>
            <w:tcW w:w="2775" w:type="dxa"/>
          </w:tcPr>
          <w:p w14:paraId="5BA2AE80"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Theory (2h)</w:t>
            </w:r>
          </w:p>
        </w:tc>
        <w:tc>
          <w:tcPr>
            <w:tcW w:w="3015" w:type="dxa"/>
          </w:tcPr>
          <w:p w14:paraId="0B0D545F"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Lab(3h)</w:t>
            </w:r>
          </w:p>
        </w:tc>
        <w:tc>
          <w:tcPr>
            <w:tcW w:w="2902" w:type="dxa"/>
          </w:tcPr>
          <w:p w14:paraId="196A7B42"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Homework(3h)</w:t>
            </w:r>
          </w:p>
        </w:tc>
      </w:tr>
      <w:tr w:rsidR="00EA31B8" w:rsidRPr="00EA31B8" w14:paraId="6FB39591" w14:textId="77777777" w:rsidTr="2D813CEA">
        <w:tc>
          <w:tcPr>
            <w:tcW w:w="750" w:type="dxa"/>
          </w:tcPr>
          <w:p w14:paraId="257C86EA"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1</w:t>
            </w:r>
          </w:p>
        </w:tc>
        <w:tc>
          <w:tcPr>
            <w:tcW w:w="2775" w:type="dxa"/>
          </w:tcPr>
          <w:p w14:paraId="35508B36"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 Course outline discussion</w:t>
            </w:r>
          </w:p>
          <w:p w14:paraId="6DF9660A" w14:textId="7AD1A551"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 xml:space="preserve">- What eCommerce </w:t>
            </w:r>
            <w:r w:rsidR="0017024A">
              <w:rPr>
                <w:rFonts w:ascii="Calibri" w:eastAsia="Calibri" w:hAnsi="Calibri"/>
                <w:color w:val="auto"/>
                <w:lang w:val="en-CA"/>
              </w:rPr>
              <w:t>is</w:t>
            </w:r>
            <w:r w:rsidRPr="00EA31B8">
              <w:rPr>
                <w:rFonts w:ascii="Calibri" w:eastAsia="Calibri" w:hAnsi="Calibri"/>
                <w:color w:val="auto"/>
                <w:lang w:val="en-CA"/>
              </w:rPr>
              <w:t xml:space="preserve"> (Business models of the FANG companies)</w:t>
            </w:r>
          </w:p>
          <w:p w14:paraId="26C3BB03" w14:textId="77777777" w:rsidR="00EA31B8" w:rsidRPr="00EA31B8" w:rsidRDefault="00EA31B8" w:rsidP="2D813CEA">
            <w:pPr>
              <w:spacing w:line="240" w:lineRule="auto"/>
              <w:ind w:left="0" w:right="0"/>
              <w:rPr>
                <w:rFonts w:ascii="Calibri" w:eastAsia="Calibri" w:hAnsi="Calibri"/>
                <w:color w:val="auto"/>
                <w:highlight w:val="yellow"/>
                <w:lang w:val="en-CA"/>
              </w:rPr>
            </w:pPr>
            <w:commentRangeStart w:id="28"/>
            <w:r w:rsidRPr="2D813CEA">
              <w:rPr>
                <w:rFonts w:ascii="Calibri" w:eastAsia="Calibri" w:hAnsi="Calibri"/>
                <w:color w:val="auto"/>
                <w:highlight w:val="yellow"/>
                <w:lang w:val="en-CA"/>
              </w:rPr>
              <w:t>- MySQL Databases</w:t>
            </w:r>
            <w:commentRangeEnd w:id="28"/>
            <w:r>
              <w:rPr>
                <w:rStyle w:val="CommentReference"/>
              </w:rPr>
              <w:commentReference w:id="28"/>
            </w:r>
          </w:p>
        </w:tc>
        <w:tc>
          <w:tcPr>
            <w:tcW w:w="3015" w:type="dxa"/>
          </w:tcPr>
          <w:p w14:paraId="334B9CBF" w14:textId="5A6314CA" w:rsidR="008B7EF7" w:rsidRDefault="008B7EF7" w:rsidP="00EA31B8">
            <w:pPr>
              <w:spacing w:line="240" w:lineRule="auto"/>
              <w:ind w:left="0" w:right="0"/>
              <w:rPr>
                <w:rFonts w:ascii="Calibri" w:eastAsia="Calibri" w:hAnsi="Calibri"/>
                <w:color w:val="auto"/>
                <w:lang w:val="en-CA"/>
              </w:rPr>
            </w:pPr>
            <w:r>
              <w:rPr>
                <w:rFonts w:ascii="Calibri" w:eastAsia="Calibri" w:hAnsi="Calibri"/>
                <w:color w:val="auto"/>
                <w:lang w:val="en-CA"/>
              </w:rPr>
              <w:t>- Installing the environment.</w:t>
            </w:r>
          </w:p>
          <w:p w14:paraId="3DEA2992" w14:textId="13FB85E0"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 Build a database with 2 tables and SQL associated</w:t>
            </w:r>
          </w:p>
          <w:p w14:paraId="5B49AAD1" w14:textId="42D93528" w:rsidR="00EA31B8" w:rsidRPr="00EA31B8" w:rsidRDefault="00EA31B8" w:rsidP="00EA31B8">
            <w:pPr>
              <w:spacing w:line="240" w:lineRule="auto"/>
              <w:ind w:left="0" w:right="0"/>
              <w:rPr>
                <w:rFonts w:ascii="Calibri" w:eastAsia="Calibri" w:hAnsi="Calibri"/>
                <w:color w:val="auto"/>
                <w:lang w:val="en-CA"/>
              </w:rPr>
            </w:pPr>
            <w:r w:rsidRPr="2D813CEA">
              <w:rPr>
                <w:rFonts w:ascii="Calibri" w:eastAsia="Calibri" w:hAnsi="Calibri"/>
                <w:color w:val="auto"/>
                <w:lang w:val="en-CA"/>
              </w:rPr>
              <w:t xml:space="preserve">- Using GitHub for </w:t>
            </w:r>
            <w:r w:rsidR="267818E3" w:rsidRPr="2D813CEA">
              <w:rPr>
                <w:rFonts w:ascii="Calibri" w:eastAsia="Calibri" w:hAnsi="Calibri"/>
                <w:color w:val="auto"/>
                <w:lang w:val="en-CA"/>
              </w:rPr>
              <w:t xml:space="preserve">version control, </w:t>
            </w:r>
            <w:r w:rsidRPr="2D813CEA">
              <w:rPr>
                <w:rFonts w:ascii="Calibri" w:eastAsia="Calibri" w:hAnsi="Calibri"/>
                <w:color w:val="auto"/>
                <w:lang w:val="en-CA"/>
              </w:rPr>
              <w:t>issue-tracking</w:t>
            </w:r>
            <w:r w:rsidR="0A102FFD" w:rsidRPr="2D813CEA">
              <w:rPr>
                <w:rFonts w:ascii="Calibri" w:eastAsia="Calibri" w:hAnsi="Calibri"/>
                <w:color w:val="auto"/>
                <w:lang w:val="en-CA"/>
              </w:rPr>
              <w:t>,</w:t>
            </w:r>
            <w:r w:rsidRPr="2D813CEA">
              <w:rPr>
                <w:rFonts w:ascii="Calibri" w:eastAsia="Calibri" w:hAnsi="Calibri"/>
                <w:color w:val="auto"/>
                <w:lang w:val="en-CA"/>
              </w:rPr>
              <w:t xml:space="preserve"> and code dev documentation</w:t>
            </w:r>
            <w:r w:rsidR="1975CDD4" w:rsidRPr="2D813CEA">
              <w:rPr>
                <w:rFonts w:ascii="Calibri" w:eastAsia="Calibri" w:hAnsi="Calibri"/>
                <w:color w:val="auto"/>
                <w:lang w:val="en-CA"/>
              </w:rPr>
              <w:t>.</w:t>
            </w:r>
          </w:p>
        </w:tc>
        <w:tc>
          <w:tcPr>
            <w:tcW w:w="2902" w:type="dxa"/>
          </w:tcPr>
          <w:p w14:paraId="342AF988" w14:textId="512BB102"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 xml:space="preserve">Assignment 0 (individual): At home, complete a revision of </w:t>
            </w:r>
            <w:r w:rsidRPr="00AA44E1">
              <w:rPr>
                <w:rFonts w:ascii="Calibri" w:eastAsia="Calibri" w:hAnsi="Calibri"/>
                <w:color w:val="auto"/>
                <w:lang w:val="en-CA"/>
              </w:rPr>
              <w:t xml:space="preserve">Internet Programming and </w:t>
            </w:r>
            <w:r w:rsidR="00F26424" w:rsidRPr="00AA44E1">
              <w:rPr>
                <w:rFonts w:ascii="Calibri" w:eastAsia="Calibri" w:hAnsi="Calibri"/>
                <w:color w:val="auto"/>
                <w:lang w:val="en-CA"/>
              </w:rPr>
              <w:t>"</w:t>
            </w:r>
            <w:r w:rsidRPr="00AA44E1">
              <w:rPr>
                <w:rFonts w:ascii="Calibri" w:eastAsia="Calibri" w:hAnsi="Calibri"/>
                <w:color w:val="auto"/>
                <w:lang w:val="en-CA"/>
              </w:rPr>
              <w:t>the AJAX assignment</w:t>
            </w:r>
            <w:r w:rsidR="00F26424" w:rsidRPr="00AA44E1">
              <w:rPr>
                <w:rFonts w:ascii="Calibri" w:eastAsia="Calibri" w:hAnsi="Calibri"/>
                <w:color w:val="auto"/>
                <w:lang w:val="en-CA"/>
              </w:rPr>
              <w:t>"</w:t>
            </w:r>
          </w:p>
        </w:tc>
      </w:tr>
      <w:tr w:rsidR="00EA31B8" w:rsidRPr="00EA31B8" w14:paraId="08EB8D8A" w14:textId="77777777" w:rsidTr="2D813CEA">
        <w:tc>
          <w:tcPr>
            <w:tcW w:w="750" w:type="dxa"/>
          </w:tcPr>
          <w:p w14:paraId="577DE099" w14:textId="57C01706"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2</w:t>
            </w:r>
          </w:p>
        </w:tc>
        <w:tc>
          <w:tcPr>
            <w:tcW w:w="2775" w:type="dxa"/>
          </w:tcPr>
          <w:p w14:paraId="08341C64" w14:textId="3486E5F6"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Intro to the PHP language</w:t>
            </w:r>
          </w:p>
          <w:p w14:paraId="5231DF8D"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 Overview of the syntax and different control structures</w:t>
            </w:r>
          </w:p>
          <w:p w14:paraId="5E59F90A"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 writing and using classes</w:t>
            </w:r>
          </w:p>
          <w:p w14:paraId="5C9120C3" w14:textId="2BCBD46E"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 arrays</w:t>
            </w:r>
            <w:r w:rsidR="0017024A">
              <w:rPr>
                <w:rFonts w:ascii="Calibri" w:eastAsia="Calibri" w:hAnsi="Calibri"/>
                <w:color w:val="auto"/>
                <w:lang w:val="en-CA"/>
              </w:rPr>
              <w:t>:</w:t>
            </w:r>
            <w:r w:rsidRPr="00EA31B8">
              <w:rPr>
                <w:rFonts w:ascii="Calibri" w:eastAsia="Calibri" w:hAnsi="Calibri"/>
                <w:color w:val="auto"/>
                <w:lang w:val="en-CA"/>
              </w:rPr>
              <w:t xml:space="preserve"> sequential and associative</w:t>
            </w:r>
          </w:p>
        </w:tc>
        <w:tc>
          <w:tcPr>
            <w:tcW w:w="3015" w:type="dxa"/>
          </w:tcPr>
          <w:p w14:paraId="46A2B454" w14:textId="77777777" w:rsidR="00EA31B8" w:rsidRPr="00D95D03" w:rsidRDefault="00EA31B8" w:rsidP="00EA31B8">
            <w:pPr>
              <w:spacing w:line="240" w:lineRule="auto"/>
              <w:ind w:left="0" w:right="0"/>
              <w:rPr>
                <w:rFonts w:ascii="Calibri" w:eastAsia="Calibri" w:hAnsi="Calibri"/>
                <w:color w:val="auto"/>
                <w:lang w:val="en-CA"/>
              </w:rPr>
            </w:pPr>
            <w:r w:rsidRPr="00D95D03">
              <w:rPr>
                <w:rFonts w:ascii="Calibri" w:eastAsia="Calibri" w:hAnsi="Calibri"/>
                <w:color w:val="auto"/>
                <w:lang w:val="en-CA"/>
              </w:rPr>
              <w:t>Guided implementation of base classes as a framework to PHP MVC applications up to databases.</w:t>
            </w:r>
          </w:p>
          <w:p w14:paraId="6AECCC09" w14:textId="304DA6EA" w:rsidR="00EA31B8" w:rsidRPr="00D95D03" w:rsidRDefault="008B7EF7" w:rsidP="008B7EF7">
            <w:pPr>
              <w:pStyle w:val="ListParagraph"/>
              <w:numPr>
                <w:ilvl w:val="0"/>
                <w:numId w:val="40"/>
              </w:numPr>
              <w:spacing w:line="240" w:lineRule="auto"/>
              <w:ind w:right="0"/>
              <w:rPr>
                <w:rFonts w:ascii="Calibri" w:eastAsia="Calibri" w:hAnsi="Calibri"/>
                <w:color w:val="auto"/>
                <w:lang w:val="en-CA"/>
              </w:rPr>
            </w:pPr>
            <w:r w:rsidRPr="40A62A3C">
              <w:rPr>
                <w:rFonts w:ascii="Calibri" w:eastAsia="Calibri" w:hAnsi="Calibri"/>
                <w:color w:val="auto"/>
                <w:lang w:val="en-CA"/>
              </w:rPr>
              <w:t>Include and require</w:t>
            </w:r>
          </w:p>
        </w:tc>
        <w:tc>
          <w:tcPr>
            <w:tcW w:w="2902" w:type="dxa"/>
          </w:tcPr>
          <w:p w14:paraId="2AF31B82" w14:textId="41458268" w:rsidR="00EA31B8" w:rsidRPr="00EA31B8" w:rsidRDefault="19D1F6FC" w:rsidP="7CC0C60F">
            <w:pPr>
              <w:spacing w:line="240" w:lineRule="auto"/>
              <w:ind w:left="0" w:right="0"/>
              <w:rPr>
                <w:rFonts w:ascii="Calibri" w:eastAsia="Calibri" w:hAnsi="Calibri"/>
                <w:color w:val="auto"/>
                <w:lang w:val="en-CA"/>
              </w:rPr>
            </w:pPr>
            <w:r w:rsidRPr="7CC0C60F">
              <w:rPr>
                <w:rFonts w:ascii="Calibri" w:eastAsia="Calibri" w:hAnsi="Calibri"/>
                <w:color w:val="auto"/>
                <w:lang w:val="en-CA"/>
              </w:rPr>
              <w:t xml:space="preserve">Assignment 1 (in pairs): </w:t>
            </w:r>
            <w:r w:rsidR="0017024A" w:rsidRPr="7CC0C60F">
              <w:rPr>
                <w:rFonts w:ascii="Calibri" w:eastAsia="Calibri" w:hAnsi="Calibri"/>
                <w:color w:val="auto"/>
                <w:lang w:val="en-CA"/>
              </w:rPr>
              <w:t xml:space="preserve">A </w:t>
            </w:r>
            <w:r w:rsidRPr="7CC0C60F">
              <w:rPr>
                <w:rFonts w:ascii="Calibri" w:eastAsia="Calibri" w:hAnsi="Calibri"/>
                <w:color w:val="auto"/>
                <w:lang w:val="en-CA"/>
              </w:rPr>
              <w:t xml:space="preserve">PHP MVC application accessing a database and modifying 2 or more tables with a master-detail </w:t>
            </w:r>
            <w:proofErr w:type="gramStart"/>
            <w:r w:rsidRPr="7CC0C60F">
              <w:rPr>
                <w:rFonts w:ascii="Calibri" w:eastAsia="Calibri" w:hAnsi="Calibri"/>
                <w:color w:val="auto"/>
                <w:lang w:val="en-CA"/>
              </w:rPr>
              <w:t>relationship</w:t>
            </w:r>
            <w:proofErr w:type="gramEnd"/>
          </w:p>
          <w:p w14:paraId="195C6717" w14:textId="581DFCE6" w:rsidR="00EA31B8" w:rsidRPr="00EA31B8" w:rsidRDefault="5B0468AE" w:rsidP="7CC0C60F">
            <w:pPr>
              <w:spacing w:line="240" w:lineRule="auto"/>
              <w:ind w:left="0" w:right="0"/>
              <w:rPr>
                <w:rFonts w:ascii="Calibri" w:eastAsia="Calibri" w:hAnsi="Calibri"/>
                <w:b/>
                <w:bCs/>
                <w:color w:val="auto"/>
                <w:lang w:val="en-CA"/>
              </w:rPr>
            </w:pPr>
            <w:r w:rsidRPr="7CC0C60F">
              <w:rPr>
                <w:rFonts w:ascii="Calibri" w:eastAsia="Calibri" w:hAnsi="Calibri"/>
                <w:b/>
                <w:bCs/>
                <w:color w:val="auto"/>
                <w:lang w:val="en-CA"/>
              </w:rPr>
              <w:t xml:space="preserve">Deliverable 1: </w:t>
            </w:r>
            <w:r w:rsidR="183968B3" w:rsidRPr="7CC0C60F">
              <w:rPr>
                <w:rFonts w:ascii="Calibri" w:eastAsia="Calibri" w:hAnsi="Calibri"/>
                <w:b/>
                <w:bCs/>
                <w:color w:val="auto"/>
                <w:lang w:val="en-CA"/>
              </w:rPr>
              <w:t>Project proposal</w:t>
            </w:r>
          </w:p>
        </w:tc>
      </w:tr>
      <w:tr w:rsidR="00EA31B8" w:rsidRPr="00EA31B8" w14:paraId="283E472E" w14:textId="77777777" w:rsidTr="2D813CEA">
        <w:tc>
          <w:tcPr>
            <w:tcW w:w="750" w:type="dxa"/>
          </w:tcPr>
          <w:p w14:paraId="4FA192BE"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3</w:t>
            </w:r>
          </w:p>
        </w:tc>
        <w:tc>
          <w:tcPr>
            <w:tcW w:w="2775" w:type="dxa"/>
          </w:tcPr>
          <w:p w14:paraId="048751ED" w14:textId="3EC3F66E" w:rsidR="00EA31B8" w:rsidRDefault="00AC027E" w:rsidP="00EA31B8">
            <w:pPr>
              <w:spacing w:line="240" w:lineRule="auto"/>
              <w:ind w:left="0" w:right="0"/>
              <w:rPr>
                <w:rFonts w:ascii="Calibri" w:eastAsia="Calibri" w:hAnsi="Calibri"/>
                <w:color w:val="auto"/>
                <w:lang w:val="en-CA"/>
              </w:rPr>
            </w:pPr>
            <w:r>
              <w:rPr>
                <w:rFonts w:ascii="Calibri" w:eastAsia="Calibri" w:hAnsi="Calibri"/>
                <w:color w:val="auto"/>
                <w:lang w:val="en-CA"/>
              </w:rPr>
              <w:t xml:space="preserve">- </w:t>
            </w:r>
            <w:r w:rsidR="00EA31B8" w:rsidRPr="00EA31B8">
              <w:rPr>
                <w:rFonts w:ascii="Calibri" w:eastAsia="Calibri" w:hAnsi="Calibri"/>
                <w:color w:val="auto"/>
                <w:lang w:val="en-CA"/>
              </w:rPr>
              <w:t>Legal requirements about information collect</w:t>
            </w:r>
            <w:r w:rsidR="0017024A">
              <w:rPr>
                <w:rFonts w:ascii="Calibri" w:eastAsia="Calibri" w:hAnsi="Calibri"/>
                <w:color w:val="auto"/>
                <w:lang w:val="en-CA"/>
              </w:rPr>
              <w:t>ed</w:t>
            </w:r>
            <w:r w:rsidR="008B3B18">
              <w:rPr>
                <w:rFonts w:ascii="Calibri" w:eastAsia="Calibri" w:hAnsi="Calibri"/>
                <w:color w:val="auto"/>
                <w:lang w:val="en-CA"/>
              </w:rPr>
              <w:t>/</w:t>
            </w:r>
            <w:r w:rsidR="00EA31B8" w:rsidRPr="00EA31B8">
              <w:rPr>
                <w:rFonts w:ascii="Calibri" w:eastAsia="Calibri" w:hAnsi="Calibri"/>
                <w:color w:val="auto"/>
                <w:lang w:val="en-CA"/>
              </w:rPr>
              <w:t>k</w:t>
            </w:r>
            <w:r w:rsidR="0017024A">
              <w:rPr>
                <w:rFonts w:ascii="Calibri" w:eastAsia="Calibri" w:hAnsi="Calibri"/>
                <w:color w:val="auto"/>
                <w:lang w:val="en-CA"/>
              </w:rPr>
              <w:t>e</w:t>
            </w:r>
            <w:r w:rsidR="00EA31B8" w:rsidRPr="00EA31B8">
              <w:rPr>
                <w:rFonts w:ascii="Calibri" w:eastAsia="Calibri" w:hAnsi="Calibri"/>
                <w:color w:val="auto"/>
                <w:lang w:val="en-CA"/>
              </w:rPr>
              <w:t>p</w:t>
            </w:r>
            <w:r w:rsidR="0017024A">
              <w:rPr>
                <w:rFonts w:ascii="Calibri" w:eastAsia="Calibri" w:hAnsi="Calibri"/>
                <w:color w:val="auto"/>
                <w:lang w:val="en-CA"/>
              </w:rPr>
              <w:t>t</w:t>
            </w:r>
            <w:r w:rsidR="008B3B18">
              <w:rPr>
                <w:rFonts w:ascii="Calibri" w:eastAsia="Calibri" w:hAnsi="Calibri"/>
                <w:color w:val="auto"/>
                <w:lang w:val="en-CA"/>
              </w:rPr>
              <w:t>.</w:t>
            </w:r>
          </w:p>
          <w:p w14:paraId="4AEEF38B" w14:textId="4D9E70AD" w:rsidR="00AC027E" w:rsidRPr="00EA31B8" w:rsidRDefault="00AC027E" w:rsidP="00AC027E">
            <w:pPr>
              <w:spacing w:line="240" w:lineRule="auto"/>
              <w:ind w:left="0" w:right="0"/>
              <w:rPr>
                <w:rFonts w:ascii="Calibri" w:eastAsia="Calibri" w:hAnsi="Calibri"/>
                <w:color w:val="auto"/>
                <w:lang w:val="en-CA"/>
              </w:rPr>
            </w:pPr>
            <w:r>
              <w:rPr>
                <w:rFonts w:ascii="Calibri" w:eastAsia="Calibri" w:hAnsi="Calibri"/>
                <w:color w:val="auto"/>
                <w:lang w:val="en-CA"/>
              </w:rPr>
              <w:t xml:space="preserve">- </w:t>
            </w:r>
            <w:r w:rsidRPr="00EA31B8">
              <w:rPr>
                <w:rFonts w:ascii="Calibri" w:eastAsia="Calibri" w:hAnsi="Calibri"/>
                <w:color w:val="auto"/>
                <w:lang w:val="en-CA"/>
              </w:rPr>
              <w:t xml:space="preserve">Confidentiality and what to store in a DB and what to avoid. </w:t>
            </w:r>
          </w:p>
          <w:p w14:paraId="7ED19FDE" w14:textId="34D682AE" w:rsidR="00AC027E" w:rsidRPr="00EA31B8" w:rsidRDefault="00AC027E" w:rsidP="00EA31B8">
            <w:pPr>
              <w:spacing w:line="240" w:lineRule="auto"/>
              <w:ind w:left="0" w:right="0"/>
              <w:rPr>
                <w:rFonts w:ascii="Calibri" w:eastAsia="Calibri" w:hAnsi="Calibri"/>
                <w:color w:val="auto"/>
                <w:lang w:val="en-CA"/>
              </w:rPr>
            </w:pPr>
            <w:r>
              <w:rPr>
                <w:rFonts w:ascii="Calibri" w:eastAsia="Calibri" w:hAnsi="Calibri"/>
                <w:color w:val="auto"/>
                <w:lang w:val="en-CA"/>
              </w:rPr>
              <w:t xml:space="preserve">- </w:t>
            </w:r>
            <w:proofErr w:type="spellStart"/>
            <w:r w:rsidRPr="00EA31B8">
              <w:rPr>
                <w:rFonts w:ascii="Calibri" w:eastAsia="Calibri" w:hAnsi="Calibri"/>
                <w:color w:val="auto"/>
                <w:lang w:val="en-CA"/>
              </w:rPr>
              <w:t>HaveIBeenPwned</w:t>
            </w:r>
            <w:proofErr w:type="spellEnd"/>
            <w:r w:rsidRPr="00EA31B8">
              <w:rPr>
                <w:rFonts w:ascii="Calibri" w:eastAsia="Calibri" w:hAnsi="Calibri"/>
                <w:color w:val="auto"/>
                <w:lang w:val="en-CA"/>
              </w:rPr>
              <w:t>, confidentiality, and known data breaches</w:t>
            </w:r>
          </w:p>
          <w:p w14:paraId="43993640" w14:textId="57B7A55C"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 Unit testing for PHP</w:t>
            </w:r>
          </w:p>
        </w:tc>
        <w:tc>
          <w:tcPr>
            <w:tcW w:w="3015" w:type="dxa"/>
          </w:tcPr>
          <w:p w14:paraId="03425FC4" w14:textId="22DBBF1E" w:rsidR="00EA31B8" w:rsidRPr="00D95D03" w:rsidRDefault="00A0180D" w:rsidP="0017024A">
            <w:pPr>
              <w:spacing w:line="240" w:lineRule="auto"/>
              <w:ind w:left="0" w:right="0"/>
              <w:rPr>
                <w:rFonts w:ascii="Calibri" w:eastAsia="Calibri" w:hAnsi="Calibri"/>
                <w:color w:val="auto"/>
                <w:lang w:val="en-CA"/>
              </w:rPr>
            </w:pPr>
            <w:r w:rsidRPr="00D95D03">
              <w:rPr>
                <w:rFonts w:ascii="Calibri" w:eastAsia="Calibri" w:hAnsi="Calibri"/>
                <w:color w:val="auto"/>
                <w:lang w:val="en-CA"/>
              </w:rPr>
              <w:t>Work on assignment 1 for section 1 only</w:t>
            </w:r>
          </w:p>
        </w:tc>
        <w:tc>
          <w:tcPr>
            <w:tcW w:w="2902" w:type="dxa"/>
          </w:tcPr>
          <w:p w14:paraId="246094EE" w14:textId="0E4287D5"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Week dedicated to assignment 1</w:t>
            </w:r>
          </w:p>
        </w:tc>
      </w:tr>
      <w:tr w:rsidR="00EA31B8" w:rsidRPr="00EA31B8" w14:paraId="4D26F464" w14:textId="77777777" w:rsidTr="2D813CEA">
        <w:tc>
          <w:tcPr>
            <w:tcW w:w="750" w:type="dxa"/>
          </w:tcPr>
          <w:p w14:paraId="783D7C96"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4</w:t>
            </w:r>
          </w:p>
        </w:tc>
        <w:tc>
          <w:tcPr>
            <w:tcW w:w="2775" w:type="dxa"/>
          </w:tcPr>
          <w:p w14:paraId="69E16E44" w14:textId="1A98FA51"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PHP MVC applications using PDO to handle databases with 2</w:t>
            </w:r>
            <w:r w:rsidR="008B3B18">
              <w:rPr>
                <w:rFonts w:ascii="Calibri" w:eastAsia="Calibri" w:hAnsi="Calibri"/>
                <w:color w:val="auto"/>
                <w:lang w:val="en-CA"/>
              </w:rPr>
              <w:t>+</w:t>
            </w:r>
            <w:r w:rsidRPr="00EA31B8">
              <w:rPr>
                <w:rFonts w:ascii="Calibri" w:eastAsia="Calibri" w:hAnsi="Calibri"/>
                <w:color w:val="auto"/>
                <w:lang w:val="en-CA"/>
              </w:rPr>
              <w:t xml:space="preserve"> tables having a master-detail </w:t>
            </w:r>
            <w:proofErr w:type="gramStart"/>
            <w:r w:rsidRPr="00EA31B8">
              <w:rPr>
                <w:rFonts w:ascii="Calibri" w:eastAsia="Calibri" w:hAnsi="Calibri"/>
                <w:color w:val="auto"/>
                <w:lang w:val="en-CA"/>
              </w:rPr>
              <w:t>relationship</w:t>
            </w:r>
            <w:proofErr w:type="gramEnd"/>
          </w:p>
          <w:p w14:paraId="08501693"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 File uploads</w:t>
            </w:r>
          </w:p>
          <w:p w14:paraId="309E34DE" w14:textId="44188FAC"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 Data validatio</w:t>
            </w:r>
            <w:r w:rsidR="008B7EF7">
              <w:rPr>
                <w:rFonts w:ascii="Calibri" w:eastAsia="Calibri" w:hAnsi="Calibri"/>
                <w:color w:val="auto"/>
                <w:lang w:val="en-CA"/>
              </w:rPr>
              <w:t>n</w:t>
            </w:r>
          </w:p>
        </w:tc>
        <w:tc>
          <w:tcPr>
            <w:tcW w:w="3015" w:type="dxa"/>
          </w:tcPr>
          <w:p w14:paraId="405EF1EE" w14:textId="77777777" w:rsidR="00EA31B8" w:rsidRPr="00D95D03" w:rsidRDefault="00EA31B8" w:rsidP="00EA31B8">
            <w:pPr>
              <w:spacing w:line="240" w:lineRule="auto"/>
              <w:ind w:left="0" w:right="0"/>
              <w:rPr>
                <w:rFonts w:ascii="Calibri" w:eastAsia="Calibri" w:hAnsi="Calibri"/>
                <w:color w:val="auto"/>
                <w:lang w:val="en-CA"/>
              </w:rPr>
            </w:pPr>
            <w:r w:rsidRPr="00D95D03">
              <w:rPr>
                <w:rFonts w:ascii="Calibri" w:eastAsia="Calibri" w:hAnsi="Calibri"/>
                <w:color w:val="auto"/>
                <w:lang w:val="en-CA"/>
              </w:rPr>
              <w:t xml:space="preserve">In-Class time to work on Assignment 1 including </w:t>
            </w:r>
          </w:p>
          <w:p w14:paraId="157403AA" w14:textId="77777777" w:rsidR="00EA31B8" w:rsidRPr="00D95D03" w:rsidRDefault="00EA31B8" w:rsidP="00EA31B8">
            <w:pPr>
              <w:spacing w:line="240" w:lineRule="auto"/>
              <w:ind w:left="0" w:right="0"/>
              <w:rPr>
                <w:rFonts w:ascii="Calibri" w:eastAsia="Calibri" w:hAnsi="Calibri"/>
                <w:color w:val="auto"/>
                <w:lang w:val="en-CA"/>
              </w:rPr>
            </w:pPr>
            <w:r w:rsidRPr="00D95D03">
              <w:rPr>
                <w:rFonts w:ascii="Calibri" w:eastAsia="Calibri" w:hAnsi="Calibri"/>
                <w:color w:val="auto"/>
                <w:lang w:val="en-CA"/>
              </w:rPr>
              <w:t>- Record searches from user input</w:t>
            </w:r>
          </w:p>
          <w:p w14:paraId="621FB33A" w14:textId="7F0CD32E" w:rsidR="00EA31B8" w:rsidRPr="00D95D03" w:rsidRDefault="00EA31B8" w:rsidP="0017024A">
            <w:pPr>
              <w:spacing w:line="240" w:lineRule="auto"/>
              <w:ind w:left="0" w:right="0"/>
              <w:rPr>
                <w:rFonts w:ascii="Calibri" w:eastAsia="Calibri" w:hAnsi="Calibri"/>
                <w:color w:val="auto"/>
                <w:lang w:val="en-CA"/>
              </w:rPr>
            </w:pPr>
            <w:r w:rsidRPr="00D95D03">
              <w:rPr>
                <w:rFonts w:ascii="Calibri" w:eastAsia="Calibri" w:hAnsi="Calibri"/>
                <w:color w:val="auto"/>
                <w:lang w:val="en-CA"/>
              </w:rPr>
              <w:t>- populating dropdown lists to select master-record information in a form</w:t>
            </w:r>
          </w:p>
        </w:tc>
        <w:tc>
          <w:tcPr>
            <w:tcW w:w="2902" w:type="dxa"/>
          </w:tcPr>
          <w:p w14:paraId="4B7E1549" w14:textId="77777777" w:rsidR="0017024A"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 xml:space="preserve">Week dedicated to assignment </w:t>
            </w:r>
            <w:proofErr w:type="gramStart"/>
            <w:r w:rsidRPr="00EA31B8">
              <w:rPr>
                <w:rFonts w:ascii="Calibri" w:eastAsia="Calibri" w:hAnsi="Calibri"/>
                <w:color w:val="auto"/>
                <w:lang w:val="en-CA"/>
              </w:rPr>
              <w:t>1</w:t>
            </w:r>
            <w:proofErr w:type="gramEnd"/>
          </w:p>
          <w:p w14:paraId="752BB533" w14:textId="24F44EC1"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Feedback provided to the students the course preceding the exam.</w:t>
            </w:r>
          </w:p>
          <w:p w14:paraId="28D34C68" w14:textId="77777777" w:rsidR="00EA31B8" w:rsidRPr="00EA31B8" w:rsidRDefault="00EA31B8" w:rsidP="00EA31B8">
            <w:pPr>
              <w:spacing w:line="259" w:lineRule="auto"/>
              <w:ind w:left="0" w:right="0"/>
              <w:rPr>
                <w:rFonts w:ascii="Calibri" w:eastAsia="Calibri" w:hAnsi="Calibri"/>
                <w:color w:val="auto"/>
                <w:lang w:val="en-CA"/>
              </w:rPr>
            </w:pPr>
          </w:p>
        </w:tc>
      </w:tr>
      <w:tr w:rsidR="00EA31B8" w:rsidRPr="00EA31B8" w14:paraId="7D1B7ED2" w14:textId="77777777" w:rsidTr="2D813CEA">
        <w:tc>
          <w:tcPr>
            <w:tcW w:w="750" w:type="dxa"/>
          </w:tcPr>
          <w:p w14:paraId="6A7A8C86"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5</w:t>
            </w:r>
          </w:p>
        </w:tc>
        <w:tc>
          <w:tcPr>
            <w:tcW w:w="2775" w:type="dxa"/>
          </w:tcPr>
          <w:p w14:paraId="7A6DD59B" w14:textId="13C8D404" w:rsidR="00EA31B8" w:rsidRPr="00EA31B8" w:rsidRDefault="00EA31B8" w:rsidP="00EA31B8">
            <w:pPr>
              <w:spacing w:line="240" w:lineRule="auto"/>
              <w:ind w:left="0" w:right="0"/>
              <w:rPr>
                <w:rFonts w:ascii="Calibri" w:eastAsia="Calibri" w:hAnsi="Calibri"/>
                <w:color w:val="auto"/>
                <w:lang w:val="en-CA"/>
              </w:rPr>
            </w:pPr>
          </w:p>
        </w:tc>
        <w:tc>
          <w:tcPr>
            <w:tcW w:w="3015" w:type="dxa"/>
          </w:tcPr>
          <w:p w14:paraId="3539A512" w14:textId="25243CC9" w:rsidR="008B3B18" w:rsidRPr="00D95D03" w:rsidRDefault="008B3B18" w:rsidP="2D813CEA">
            <w:pPr>
              <w:spacing w:line="259" w:lineRule="auto"/>
              <w:ind w:left="0" w:right="0"/>
              <w:rPr>
                <w:rFonts w:ascii="Calibri" w:eastAsia="Calibri" w:hAnsi="Calibri"/>
                <w:color w:val="auto"/>
                <w:lang w:val="en-CA"/>
              </w:rPr>
            </w:pPr>
            <w:r w:rsidRPr="2D813CEA">
              <w:rPr>
                <w:rFonts w:ascii="Calibri" w:eastAsia="Calibri" w:hAnsi="Calibri"/>
                <w:color w:val="auto"/>
                <w:lang w:val="en-CA"/>
              </w:rPr>
              <w:t>New topics:</w:t>
            </w:r>
          </w:p>
          <w:p w14:paraId="777CF844" w14:textId="254723EB" w:rsidR="00EA31B8" w:rsidRPr="00D95D03" w:rsidRDefault="00EA31B8" w:rsidP="00EA31B8">
            <w:pPr>
              <w:spacing w:line="259" w:lineRule="auto"/>
              <w:ind w:left="0" w:right="0"/>
              <w:rPr>
                <w:rFonts w:ascii="Calibri" w:eastAsia="Calibri" w:hAnsi="Calibri"/>
                <w:color w:val="auto"/>
                <w:lang w:val="en-CA"/>
              </w:rPr>
            </w:pPr>
            <w:r w:rsidRPr="00D95D03">
              <w:rPr>
                <w:rFonts w:ascii="Calibri" w:eastAsia="Calibri" w:hAnsi="Calibri"/>
                <w:color w:val="auto"/>
                <w:lang w:val="en-CA"/>
              </w:rPr>
              <w:t>- authentication (registration, login, proper hashing)</w:t>
            </w:r>
          </w:p>
        </w:tc>
        <w:tc>
          <w:tcPr>
            <w:tcW w:w="2902" w:type="dxa"/>
          </w:tcPr>
          <w:p w14:paraId="614E0F3D" w14:textId="3AD99D06" w:rsidR="00EA31B8" w:rsidRPr="00EA31B8" w:rsidRDefault="19D1F6FC" w:rsidP="7CC0C60F">
            <w:pPr>
              <w:spacing w:line="259" w:lineRule="auto"/>
              <w:ind w:left="0" w:right="0"/>
              <w:rPr>
                <w:rFonts w:ascii="Calibri" w:eastAsia="Calibri" w:hAnsi="Calibri"/>
                <w:color w:val="auto"/>
                <w:lang w:val="en-CA"/>
              </w:rPr>
            </w:pPr>
            <w:r w:rsidRPr="7CC0C60F">
              <w:rPr>
                <w:rFonts w:ascii="Calibri" w:eastAsia="Calibri" w:hAnsi="Calibri"/>
                <w:color w:val="auto"/>
                <w:lang w:val="en-CA"/>
              </w:rPr>
              <w:t xml:space="preserve">Assignment 2: Data management system complete with user registration and authentication, e.g., a complete social network </w:t>
            </w:r>
            <w:proofErr w:type="gramStart"/>
            <w:r w:rsidRPr="7CC0C60F">
              <w:rPr>
                <w:rFonts w:ascii="Calibri" w:eastAsia="Calibri" w:hAnsi="Calibri"/>
                <w:color w:val="auto"/>
                <w:lang w:val="en-CA"/>
              </w:rPr>
              <w:t>application</w:t>
            </w:r>
            <w:proofErr w:type="gramEnd"/>
          </w:p>
          <w:p w14:paraId="104D35F4" w14:textId="18207308" w:rsidR="00EA31B8" w:rsidRPr="00EA31B8" w:rsidRDefault="16DDAB2C" w:rsidP="7CC0C60F">
            <w:pPr>
              <w:spacing w:line="259" w:lineRule="auto"/>
              <w:ind w:left="0" w:right="0"/>
              <w:rPr>
                <w:rFonts w:ascii="Calibri" w:eastAsia="Calibri" w:hAnsi="Calibri"/>
                <w:b/>
                <w:bCs/>
                <w:color w:val="auto"/>
                <w:lang w:val="en-CA"/>
              </w:rPr>
            </w:pPr>
            <w:r w:rsidRPr="2D813CEA">
              <w:rPr>
                <w:rFonts w:ascii="Calibri" w:eastAsia="Calibri" w:hAnsi="Calibri"/>
                <w:b/>
                <w:bCs/>
                <w:color w:val="auto"/>
                <w:lang w:val="en-CA"/>
              </w:rPr>
              <w:t>Deliverable 2:</w:t>
            </w:r>
            <w:r w:rsidR="2233DF90" w:rsidRPr="2D813CEA">
              <w:rPr>
                <w:rFonts w:ascii="Calibri" w:eastAsia="Calibri" w:hAnsi="Calibri"/>
                <w:b/>
                <w:bCs/>
                <w:color w:val="auto"/>
                <w:lang w:val="en-CA"/>
              </w:rPr>
              <w:t xml:space="preserve"> Feature suite</w:t>
            </w:r>
            <w:r w:rsidR="56DB8B3E" w:rsidRPr="2D813CEA">
              <w:rPr>
                <w:rFonts w:ascii="Calibri" w:eastAsia="Calibri" w:hAnsi="Calibri"/>
                <w:b/>
                <w:bCs/>
                <w:color w:val="auto"/>
                <w:lang w:val="en-CA"/>
              </w:rPr>
              <w:t xml:space="preserve"> and ERD</w:t>
            </w:r>
          </w:p>
        </w:tc>
      </w:tr>
      <w:tr w:rsidR="00EA31B8" w:rsidRPr="00EA31B8" w14:paraId="3F7CF565" w14:textId="77777777" w:rsidTr="2D813CEA">
        <w:tc>
          <w:tcPr>
            <w:tcW w:w="750" w:type="dxa"/>
          </w:tcPr>
          <w:p w14:paraId="22DD2C70"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6</w:t>
            </w:r>
          </w:p>
        </w:tc>
        <w:tc>
          <w:tcPr>
            <w:tcW w:w="2775" w:type="dxa"/>
          </w:tcPr>
          <w:p w14:paraId="19FE78C4"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Cookies and session variables.</w:t>
            </w:r>
          </w:p>
          <w:p w14:paraId="526BB3E5"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User registration, and authentication (login).</w:t>
            </w:r>
          </w:p>
          <w:p w14:paraId="4306E60B" w14:textId="01622604" w:rsidR="008B3B18" w:rsidRPr="00EA31B8" w:rsidRDefault="008B3B18" w:rsidP="00AC027E">
            <w:pPr>
              <w:spacing w:line="240" w:lineRule="auto"/>
              <w:ind w:left="0" w:right="0"/>
              <w:rPr>
                <w:rFonts w:ascii="Calibri" w:eastAsia="Calibri" w:hAnsi="Calibri"/>
                <w:color w:val="auto"/>
                <w:lang w:val="en-CA"/>
              </w:rPr>
            </w:pPr>
          </w:p>
        </w:tc>
        <w:tc>
          <w:tcPr>
            <w:tcW w:w="3015" w:type="dxa"/>
          </w:tcPr>
          <w:p w14:paraId="7AB409F0" w14:textId="77777777" w:rsidR="00EA31B8" w:rsidRPr="00D95D03" w:rsidRDefault="00EA31B8" w:rsidP="00EA31B8">
            <w:pPr>
              <w:spacing w:line="240" w:lineRule="auto"/>
              <w:ind w:left="0" w:right="0"/>
              <w:rPr>
                <w:rFonts w:ascii="Calibri" w:eastAsia="Calibri" w:hAnsi="Calibri"/>
                <w:color w:val="auto"/>
                <w:lang w:val="en-CA"/>
              </w:rPr>
            </w:pPr>
            <w:r w:rsidRPr="00D95D03">
              <w:rPr>
                <w:rFonts w:ascii="Calibri" w:eastAsia="Calibri" w:hAnsi="Calibri"/>
                <w:color w:val="auto"/>
                <w:lang w:val="en-CA"/>
              </w:rPr>
              <w:t>Lab:</w:t>
            </w:r>
          </w:p>
          <w:p w14:paraId="67EE2323" w14:textId="77777777" w:rsidR="00EA31B8" w:rsidRPr="00D95D03" w:rsidRDefault="00EA31B8" w:rsidP="00EA31B8">
            <w:pPr>
              <w:spacing w:line="240" w:lineRule="auto"/>
              <w:ind w:left="0" w:right="0"/>
              <w:rPr>
                <w:rFonts w:ascii="Calibri" w:eastAsia="Calibri" w:hAnsi="Calibri"/>
                <w:color w:val="auto"/>
                <w:lang w:val="en-CA"/>
              </w:rPr>
            </w:pPr>
            <w:r w:rsidRPr="00D95D03">
              <w:rPr>
                <w:rFonts w:ascii="Calibri" w:eastAsia="Calibri" w:hAnsi="Calibri"/>
                <w:color w:val="auto"/>
                <w:lang w:val="en-CA"/>
              </w:rPr>
              <w:t>user authorization and redirections</w:t>
            </w:r>
          </w:p>
          <w:p w14:paraId="35C6E5BC" w14:textId="77777777" w:rsidR="00EA31B8" w:rsidRPr="00D95D03" w:rsidRDefault="00EA31B8" w:rsidP="00EA31B8">
            <w:pPr>
              <w:spacing w:line="240" w:lineRule="auto"/>
              <w:ind w:left="0" w:right="0"/>
              <w:rPr>
                <w:rFonts w:ascii="Calibri" w:eastAsia="Calibri" w:hAnsi="Calibri"/>
                <w:color w:val="auto"/>
                <w:lang w:val="en-CA"/>
              </w:rPr>
            </w:pPr>
          </w:p>
        </w:tc>
        <w:tc>
          <w:tcPr>
            <w:tcW w:w="2902" w:type="dxa"/>
          </w:tcPr>
          <w:p w14:paraId="2A6825FB"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Week dedicated to assignment 2 Feedback provided to the students the course preceding the exam.</w:t>
            </w:r>
          </w:p>
          <w:p w14:paraId="7885C900" w14:textId="77777777" w:rsidR="00EA31B8" w:rsidRPr="00EA31B8" w:rsidRDefault="00EA31B8" w:rsidP="00EA31B8">
            <w:pPr>
              <w:spacing w:line="240" w:lineRule="auto"/>
              <w:ind w:left="0" w:right="0"/>
              <w:rPr>
                <w:rFonts w:ascii="Calibri" w:eastAsia="Calibri" w:hAnsi="Calibri"/>
                <w:color w:val="auto"/>
                <w:lang w:val="en-CA"/>
              </w:rPr>
            </w:pPr>
          </w:p>
        </w:tc>
      </w:tr>
      <w:tr w:rsidR="00EA31B8" w:rsidRPr="00EA31B8" w14:paraId="3A3516D9" w14:textId="77777777" w:rsidTr="2D813CEA">
        <w:tc>
          <w:tcPr>
            <w:tcW w:w="750" w:type="dxa"/>
          </w:tcPr>
          <w:p w14:paraId="37DEE8DA"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7</w:t>
            </w:r>
          </w:p>
        </w:tc>
        <w:tc>
          <w:tcPr>
            <w:tcW w:w="2775" w:type="dxa"/>
          </w:tcPr>
          <w:p w14:paraId="1BCDBE2F" w14:textId="4A075B75" w:rsidR="00EA31B8" w:rsidRPr="00EA31B8" w:rsidRDefault="270E60FF" w:rsidP="2D813CEA">
            <w:pPr>
              <w:spacing w:line="240" w:lineRule="auto"/>
              <w:ind w:left="0" w:right="0"/>
              <w:rPr>
                <w:rFonts w:ascii="Calibri" w:eastAsia="Calibri" w:hAnsi="Calibri"/>
                <w:color w:val="auto"/>
                <w:lang w:val="en-CA"/>
              </w:rPr>
            </w:pPr>
            <w:r w:rsidRPr="2D813CEA">
              <w:rPr>
                <w:rFonts w:ascii="Calibri" w:eastAsia="Calibri" w:hAnsi="Calibri"/>
                <w:color w:val="auto"/>
                <w:lang w:val="en-CA"/>
              </w:rPr>
              <w:t>Midterm exam</w:t>
            </w:r>
          </w:p>
          <w:p w14:paraId="04FDB0C3" w14:textId="0CCAB950" w:rsidR="00EA31B8" w:rsidRPr="00EA31B8" w:rsidRDefault="00EA31B8" w:rsidP="7CC0C60F">
            <w:pPr>
              <w:spacing w:line="240" w:lineRule="auto"/>
              <w:ind w:left="0" w:right="0"/>
              <w:rPr>
                <w:color w:val="000000" w:themeColor="text1"/>
                <w:lang w:val="en-CA"/>
              </w:rPr>
            </w:pPr>
          </w:p>
        </w:tc>
        <w:tc>
          <w:tcPr>
            <w:tcW w:w="3015" w:type="dxa"/>
          </w:tcPr>
          <w:p w14:paraId="7B9A05AB" w14:textId="6FEF1583" w:rsidR="7AB9A331" w:rsidRDefault="7AB9A331" w:rsidP="7CC0C60F">
            <w:pPr>
              <w:spacing w:line="240" w:lineRule="auto"/>
              <w:ind w:left="0" w:right="0"/>
              <w:rPr>
                <w:rFonts w:ascii="Calibri" w:eastAsia="Calibri" w:hAnsi="Calibri"/>
                <w:color w:val="auto"/>
                <w:lang w:val="en-CA"/>
              </w:rPr>
            </w:pPr>
            <w:r w:rsidRPr="2D813CEA">
              <w:rPr>
                <w:rFonts w:ascii="Calibri" w:eastAsia="Calibri" w:hAnsi="Calibri"/>
                <w:color w:val="auto"/>
                <w:lang w:val="en-CA"/>
              </w:rPr>
              <w:t>Midterm exam solution</w:t>
            </w:r>
          </w:p>
          <w:p w14:paraId="372D701A" w14:textId="568B0398" w:rsidR="00EA31B8" w:rsidRPr="00D95D03" w:rsidRDefault="00EA31B8" w:rsidP="2D813CEA">
            <w:pPr>
              <w:spacing w:line="240" w:lineRule="auto"/>
              <w:ind w:left="0" w:right="0"/>
              <w:rPr>
                <w:color w:val="000000" w:themeColor="text1"/>
                <w:lang w:val="en-CA"/>
              </w:rPr>
            </w:pPr>
          </w:p>
        </w:tc>
        <w:tc>
          <w:tcPr>
            <w:tcW w:w="2902" w:type="dxa"/>
          </w:tcPr>
          <w:p w14:paraId="65325A27"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 xml:space="preserve">Week dedicated to assignment 2 Feedback </w:t>
            </w:r>
            <w:r w:rsidRPr="00EA31B8">
              <w:rPr>
                <w:rFonts w:ascii="Calibri" w:eastAsia="Calibri" w:hAnsi="Calibri"/>
                <w:color w:val="auto"/>
                <w:lang w:val="en-CA"/>
              </w:rPr>
              <w:lastRenderedPageBreak/>
              <w:t>provided to the students the course preceding the exam.</w:t>
            </w:r>
          </w:p>
          <w:p w14:paraId="57B979A9" w14:textId="77777777" w:rsidR="00EA31B8" w:rsidRPr="00AA44E1" w:rsidRDefault="00EA31B8" w:rsidP="00EA31B8">
            <w:pPr>
              <w:spacing w:line="240" w:lineRule="auto"/>
              <w:ind w:left="0" w:right="0"/>
              <w:rPr>
                <w:rFonts w:ascii="Calibri" w:eastAsia="Calibri" w:hAnsi="Calibri"/>
                <w:color w:val="auto"/>
                <w:lang w:val="en-CA"/>
              </w:rPr>
            </w:pPr>
          </w:p>
          <w:p w14:paraId="017D2D07" w14:textId="77777777" w:rsidR="00EA31B8" w:rsidRPr="00EA31B8" w:rsidRDefault="00EA31B8" w:rsidP="00EA31B8">
            <w:pPr>
              <w:spacing w:line="240" w:lineRule="auto"/>
              <w:ind w:left="0" w:right="0"/>
              <w:rPr>
                <w:rFonts w:ascii="Calibri" w:eastAsia="Calibri" w:hAnsi="Calibri" w:cs="Calibri"/>
                <w:color w:val="auto"/>
                <w:lang w:val="en-CA"/>
              </w:rPr>
            </w:pPr>
          </w:p>
        </w:tc>
      </w:tr>
      <w:tr w:rsidR="00EA31B8" w:rsidRPr="00EA31B8" w14:paraId="554C282A" w14:textId="77777777" w:rsidTr="2D813CEA">
        <w:tc>
          <w:tcPr>
            <w:tcW w:w="750" w:type="dxa"/>
          </w:tcPr>
          <w:p w14:paraId="21BA4A3E"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lastRenderedPageBreak/>
              <w:t>8</w:t>
            </w:r>
          </w:p>
        </w:tc>
        <w:tc>
          <w:tcPr>
            <w:tcW w:w="2775" w:type="dxa"/>
          </w:tcPr>
          <w:p w14:paraId="2D391795" w14:textId="406CC3A8" w:rsidR="7CC0C60F" w:rsidRDefault="7CC0C60F" w:rsidP="2D813CEA">
            <w:pPr>
              <w:spacing w:line="240" w:lineRule="auto"/>
              <w:ind w:left="0" w:right="0"/>
              <w:rPr>
                <w:rFonts w:ascii="Calibri" w:eastAsia="Calibri" w:hAnsi="Calibri"/>
                <w:color w:val="auto"/>
                <w:lang w:val="en-CA"/>
              </w:rPr>
            </w:pPr>
            <w:r w:rsidRPr="2D813CEA">
              <w:rPr>
                <w:rFonts w:ascii="Calibri" w:eastAsia="Calibri" w:hAnsi="Calibri"/>
                <w:color w:val="auto"/>
                <w:lang w:val="en-CA"/>
              </w:rPr>
              <w:t>- 2-factor authentication setup in user accounts and app-based authenticator with QR code</w:t>
            </w:r>
          </w:p>
          <w:p w14:paraId="1D91FB11" w14:textId="77777777" w:rsidR="7CC0C60F" w:rsidRDefault="7CC0C60F" w:rsidP="7CC0C60F">
            <w:pPr>
              <w:spacing w:line="240" w:lineRule="auto"/>
              <w:ind w:left="0" w:right="0"/>
              <w:rPr>
                <w:rFonts w:ascii="Calibri" w:eastAsia="Calibri" w:hAnsi="Calibri"/>
                <w:color w:val="auto"/>
                <w:lang w:val="en-CA"/>
              </w:rPr>
            </w:pPr>
          </w:p>
        </w:tc>
        <w:tc>
          <w:tcPr>
            <w:tcW w:w="3015" w:type="dxa"/>
          </w:tcPr>
          <w:p w14:paraId="6FBBFE9D" w14:textId="78233EB8" w:rsidR="7CC0C60F" w:rsidRDefault="7CC0C60F" w:rsidP="7CC0C60F">
            <w:pPr>
              <w:spacing w:line="240" w:lineRule="auto"/>
              <w:ind w:left="0" w:right="0"/>
              <w:rPr>
                <w:rFonts w:ascii="Calibri" w:eastAsia="Calibri" w:hAnsi="Calibri"/>
                <w:color w:val="auto"/>
                <w:lang w:val="en-CA"/>
              </w:rPr>
            </w:pPr>
            <w:r w:rsidRPr="2D813CEA">
              <w:rPr>
                <w:rFonts w:ascii="Calibri" w:eastAsia="Calibri" w:hAnsi="Calibri"/>
                <w:color w:val="auto"/>
                <w:lang w:val="en-CA"/>
              </w:rPr>
              <w:t>Lab: implementation of 2FA</w:t>
            </w:r>
          </w:p>
          <w:p w14:paraId="3EDB2C47" w14:textId="77777777" w:rsidR="7CC0C60F" w:rsidRDefault="7CC0C60F" w:rsidP="7CC0C60F">
            <w:pPr>
              <w:spacing w:line="240" w:lineRule="auto"/>
              <w:ind w:left="0" w:right="0"/>
              <w:rPr>
                <w:rFonts w:ascii="Calibri" w:eastAsia="Calibri" w:hAnsi="Calibri"/>
                <w:color w:val="auto"/>
                <w:lang w:val="en-CA"/>
              </w:rPr>
            </w:pPr>
          </w:p>
        </w:tc>
        <w:tc>
          <w:tcPr>
            <w:tcW w:w="2902" w:type="dxa"/>
          </w:tcPr>
          <w:p w14:paraId="0328F503" w14:textId="2A0E8552"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Week dedicated to assignment 2 Feedback provided to the students the course preceding the exam.</w:t>
            </w:r>
          </w:p>
        </w:tc>
      </w:tr>
      <w:tr w:rsidR="00EA31B8" w:rsidRPr="00EA31B8" w14:paraId="2EBE7E17" w14:textId="77777777" w:rsidTr="2D813CEA">
        <w:tc>
          <w:tcPr>
            <w:tcW w:w="750" w:type="dxa"/>
          </w:tcPr>
          <w:p w14:paraId="65ADB650"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9</w:t>
            </w:r>
          </w:p>
        </w:tc>
        <w:tc>
          <w:tcPr>
            <w:tcW w:w="2775" w:type="dxa"/>
          </w:tcPr>
          <w:p w14:paraId="235421FA" w14:textId="77777777" w:rsidR="7CC0C60F" w:rsidRDefault="7CC0C60F" w:rsidP="7CC0C60F">
            <w:pPr>
              <w:spacing w:line="240" w:lineRule="auto"/>
              <w:ind w:left="0" w:right="0"/>
              <w:rPr>
                <w:rFonts w:ascii="Calibri" w:eastAsia="Calibri" w:hAnsi="Calibri"/>
                <w:color w:val="auto"/>
                <w:lang w:val="en-CA"/>
              </w:rPr>
            </w:pPr>
            <w:r w:rsidRPr="7CC0C60F">
              <w:rPr>
                <w:rFonts w:ascii="Calibri" w:eastAsia="Calibri" w:hAnsi="Calibri"/>
                <w:color w:val="auto"/>
                <w:lang w:val="en-CA"/>
              </w:rPr>
              <w:t>- ECommerce transactions</w:t>
            </w:r>
          </w:p>
          <w:p w14:paraId="2D494437" w14:textId="77777777" w:rsidR="7CC0C60F" w:rsidRDefault="7CC0C60F" w:rsidP="7CC0C60F">
            <w:pPr>
              <w:spacing w:line="240" w:lineRule="auto"/>
              <w:ind w:left="0" w:right="0"/>
              <w:rPr>
                <w:rFonts w:ascii="Calibri" w:eastAsia="Calibri" w:hAnsi="Calibri"/>
                <w:color w:val="auto"/>
                <w:lang w:val="en-CA"/>
              </w:rPr>
            </w:pPr>
            <w:r w:rsidRPr="7CC0C60F">
              <w:rPr>
                <w:rFonts w:ascii="Calibri" w:eastAsia="Calibri" w:hAnsi="Calibri"/>
                <w:color w:val="auto"/>
                <w:lang w:val="en-CA"/>
              </w:rPr>
              <w:t>Connection to databases</w:t>
            </w:r>
          </w:p>
          <w:p w14:paraId="794CB30D" w14:textId="77777777" w:rsidR="7CC0C60F" w:rsidRDefault="7CC0C60F" w:rsidP="7CC0C60F">
            <w:pPr>
              <w:spacing w:line="240" w:lineRule="auto"/>
              <w:ind w:left="0" w:right="0"/>
              <w:rPr>
                <w:rFonts w:ascii="Calibri" w:eastAsia="Calibri" w:hAnsi="Calibri"/>
                <w:color w:val="auto"/>
                <w:lang w:val="en-CA"/>
              </w:rPr>
            </w:pPr>
            <w:r w:rsidRPr="7CC0C60F">
              <w:rPr>
                <w:rFonts w:ascii="Calibri" w:eastAsia="Calibri" w:hAnsi="Calibri"/>
                <w:color w:val="auto"/>
                <w:lang w:val="en-CA"/>
              </w:rPr>
              <w:t>- prepared statements and SQL injection</w:t>
            </w:r>
          </w:p>
        </w:tc>
        <w:tc>
          <w:tcPr>
            <w:tcW w:w="3015" w:type="dxa"/>
          </w:tcPr>
          <w:p w14:paraId="50A4EA47" w14:textId="77777777" w:rsidR="7CC0C60F" w:rsidRDefault="7CC0C60F" w:rsidP="7CC0C60F">
            <w:pPr>
              <w:spacing w:line="240" w:lineRule="auto"/>
              <w:ind w:left="0" w:right="0"/>
              <w:rPr>
                <w:rFonts w:ascii="Calibri" w:eastAsia="Calibri" w:hAnsi="Calibri"/>
                <w:color w:val="auto"/>
                <w:lang w:val="en-CA"/>
              </w:rPr>
            </w:pPr>
          </w:p>
        </w:tc>
        <w:tc>
          <w:tcPr>
            <w:tcW w:w="2902" w:type="dxa"/>
          </w:tcPr>
          <w:p w14:paraId="577181AC" w14:textId="77777777" w:rsidR="00EA31B8" w:rsidRPr="00EA31B8" w:rsidRDefault="19D1F6FC" w:rsidP="00EA31B8">
            <w:pPr>
              <w:spacing w:line="240" w:lineRule="auto"/>
              <w:ind w:left="0" w:right="0"/>
              <w:rPr>
                <w:rFonts w:ascii="Calibri" w:eastAsia="Calibri" w:hAnsi="Calibri"/>
                <w:color w:val="auto"/>
                <w:lang w:val="en-CA"/>
              </w:rPr>
            </w:pPr>
            <w:commentRangeStart w:id="29"/>
            <w:commentRangeStart w:id="30"/>
            <w:r w:rsidRPr="7CC0C60F">
              <w:rPr>
                <w:rFonts w:ascii="Calibri" w:eastAsia="Calibri" w:hAnsi="Calibri"/>
                <w:color w:val="auto"/>
                <w:lang w:val="en-CA"/>
              </w:rPr>
              <w:t>End assignment 2</w:t>
            </w:r>
          </w:p>
          <w:p w14:paraId="3888844B"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s="Calibri"/>
                <w:color w:val="auto"/>
                <w:lang w:val="en-CA"/>
              </w:rPr>
              <w:t>Feedback provided to the students the course preceding the exam.</w:t>
            </w:r>
          </w:p>
          <w:p w14:paraId="68480A42" w14:textId="6969F89C" w:rsidR="00EA31B8" w:rsidRPr="00EA31B8" w:rsidRDefault="7D51CC1F" w:rsidP="7CC0C60F">
            <w:pPr>
              <w:spacing w:line="240" w:lineRule="auto"/>
              <w:ind w:left="0" w:right="0"/>
              <w:rPr>
                <w:rFonts w:ascii="Calibri" w:eastAsia="Calibri" w:hAnsi="Calibri"/>
                <w:b/>
                <w:bCs/>
                <w:color w:val="auto"/>
                <w:lang w:val="en-CA"/>
              </w:rPr>
            </w:pPr>
            <w:r w:rsidRPr="7CC0C60F">
              <w:rPr>
                <w:rFonts w:ascii="Calibri" w:eastAsia="Calibri" w:hAnsi="Calibri"/>
                <w:b/>
                <w:bCs/>
                <w:color w:val="auto"/>
                <w:lang w:val="en-CA"/>
              </w:rPr>
              <w:t xml:space="preserve">Deliverable 3a: 50% </w:t>
            </w:r>
            <w:r w:rsidR="28F88723" w:rsidRPr="7CC0C60F">
              <w:rPr>
                <w:rFonts w:ascii="Calibri" w:eastAsia="Calibri" w:hAnsi="Calibri"/>
                <w:b/>
                <w:bCs/>
                <w:color w:val="auto"/>
                <w:lang w:val="en-CA"/>
              </w:rPr>
              <w:t>progress checkpoint</w:t>
            </w:r>
            <w:commentRangeEnd w:id="29"/>
            <w:r w:rsidR="00EA31B8">
              <w:rPr>
                <w:rStyle w:val="CommentReference"/>
              </w:rPr>
              <w:commentReference w:id="29"/>
            </w:r>
            <w:commentRangeEnd w:id="30"/>
            <w:r w:rsidR="00EA31B8">
              <w:rPr>
                <w:rStyle w:val="CommentReference"/>
              </w:rPr>
              <w:commentReference w:id="30"/>
            </w:r>
          </w:p>
        </w:tc>
      </w:tr>
      <w:tr w:rsidR="00EA31B8" w:rsidRPr="00EA31B8" w14:paraId="6467BBC5" w14:textId="77777777" w:rsidTr="2D813CEA">
        <w:tc>
          <w:tcPr>
            <w:tcW w:w="750" w:type="dxa"/>
          </w:tcPr>
          <w:p w14:paraId="5CF7F259"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10</w:t>
            </w:r>
          </w:p>
        </w:tc>
        <w:tc>
          <w:tcPr>
            <w:tcW w:w="2775" w:type="dxa"/>
          </w:tcPr>
          <w:p w14:paraId="6993DC72" w14:textId="77777777" w:rsidR="7CC0C60F" w:rsidRDefault="7CC0C60F" w:rsidP="7CC0C60F">
            <w:pPr>
              <w:spacing w:line="240" w:lineRule="auto"/>
              <w:ind w:left="0" w:right="0"/>
              <w:rPr>
                <w:rFonts w:ascii="Calibri" w:eastAsia="Calibri" w:hAnsi="Calibri"/>
                <w:color w:val="auto"/>
                <w:lang w:val="en-CA"/>
              </w:rPr>
            </w:pPr>
            <w:r w:rsidRPr="7CC0C60F">
              <w:rPr>
                <w:rFonts w:ascii="Calibri" w:eastAsia="Calibri" w:hAnsi="Calibri"/>
                <w:color w:val="auto"/>
                <w:lang w:val="en-CA"/>
              </w:rPr>
              <w:t>How to implement features in the framework</w:t>
            </w:r>
          </w:p>
          <w:p w14:paraId="51151A5A" w14:textId="77777777" w:rsidR="7CC0C60F" w:rsidRDefault="7CC0C60F" w:rsidP="7CC0C60F">
            <w:pPr>
              <w:spacing w:line="240" w:lineRule="auto"/>
              <w:ind w:left="0" w:right="0"/>
              <w:rPr>
                <w:rFonts w:ascii="Calibri" w:eastAsia="Calibri" w:hAnsi="Calibri"/>
                <w:color w:val="auto"/>
                <w:lang w:val="en-CA"/>
              </w:rPr>
            </w:pPr>
            <w:r w:rsidRPr="7CC0C60F">
              <w:rPr>
                <w:rFonts w:ascii="Calibri" w:eastAsia="Calibri" w:hAnsi="Calibri"/>
                <w:color w:val="auto"/>
                <w:lang w:val="en-CA"/>
              </w:rPr>
              <w:t>- user registration</w:t>
            </w:r>
          </w:p>
          <w:p w14:paraId="3A1E1E4D" w14:textId="77777777" w:rsidR="7CC0C60F" w:rsidRDefault="7CC0C60F" w:rsidP="7CC0C60F">
            <w:pPr>
              <w:spacing w:line="240" w:lineRule="auto"/>
              <w:ind w:left="0" w:right="0"/>
              <w:rPr>
                <w:rFonts w:ascii="Calibri" w:eastAsia="Calibri" w:hAnsi="Calibri"/>
                <w:color w:val="auto"/>
                <w:lang w:val="en-CA"/>
              </w:rPr>
            </w:pPr>
            <w:r w:rsidRPr="7CC0C60F">
              <w:rPr>
                <w:rFonts w:ascii="Calibri" w:eastAsia="Calibri" w:hAnsi="Calibri"/>
                <w:color w:val="auto"/>
                <w:lang w:val="en-CA"/>
              </w:rPr>
              <w:t>- user login</w:t>
            </w:r>
          </w:p>
          <w:p w14:paraId="7E2C9254" w14:textId="77777777" w:rsidR="7CC0C60F" w:rsidRDefault="7CC0C60F" w:rsidP="7CC0C60F">
            <w:pPr>
              <w:spacing w:line="240" w:lineRule="auto"/>
              <w:ind w:left="0" w:right="0"/>
              <w:rPr>
                <w:rFonts w:ascii="Calibri" w:eastAsia="Calibri" w:hAnsi="Calibri"/>
                <w:color w:val="auto"/>
                <w:lang w:val="en-CA"/>
              </w:rPr>
            </w:pPr>
            <w:r w:rsidRPr="7CC0C60F">
              <w:rPr>
                <w:rFonts w:ascii="Calibri" w:eastAsia="Calibri" w:hAnsi="Calibri"/>
                <w:color w:val="auto"/>
                <w:lang w:val="en-CA"/>
              </w:rPr>
              <w:t>- session variables, cookies</w:t>
            </w:r>
          </w:p>
          <w:p w14:paraId="75E9BB1C" w14:textId="77777777" w:rsidR="7CC0C60F" w:rsidRDefault="7CC0C60F" w:rsidP="7CC0C60F">
            <w:pPr>
              <w:spacing w:line="240" w:lineRule="auto"/>
              <w:ind w:left="0" w:right="0"/>
              <w:rPr>
                <w:rFonts w:ascii="Calibri" w:eastAsia="Calibri" w:hAnsi="Calibri"/>
                <w:color w:val="auto"/>
                <w:lang w:val="en-CA"/>
              </w:rPr>
            </w:pPr>
            <w:r w:rsidRPr="7CC0C60F">
              <w:rPr>
                <w:rFonts w:ascii="Calibri" w:eastAsia="Calibri" w:hAnsi="Calibri"/>
                <w:color w:val="auto"/>
                <w:lang w:val="en-CA"/>
              </w:rPr>
              <w:t>- 2-factor authentication</w:t>
            </w:r>
          </w:p>
          <w:p w14:paraId="63EA49EB" w14:textId="77777777" w:rsidR="7CC0C60F" w:rsidRDefault="7CC0C60F" w:rsidP="7CC0C60F">
            <w:pPr>
              <w:spacing w:line="240" w:lineRule="auto"/>
              <w:ind w:left="0" w:right="0"/>
              <w:rPr>
                <w:rFonts w:ascii="Calibri" w:eastAsia="Calibri" w:hAnsi="Calibri"/>
                <w:color w:val="auto"/>
                <w:lang w:val="en-CA"/>
              </w:rPr>
            </w:pPr>
            <w:r w:rsidRPr="7CC0C60F">
              <w:rPr>
                <w:rFonts w:ascii="Calibri" w:eastAsia="Calibri" w:hAnsi="Calibri"/>
                <w:color w:val="auto"/>
                <w:lang w:val="en-CA"/>
              </w:rPr>
              <w:t>- authorization of users</w:t>
            </w:r>
          </w:p>
        </w:tc>
        <w:tc>
          <w:tcPr>
            <w:tcW w:w="3015" w:type="dxa"/>
          </w:tcPr>
          <w:p w14:paraId="79EC6640" w14:textId="77777777" w:rsidR="7CC0C60F" w:rsidRDefault="7CC0C60F" w:rsidP="7CC0C60F">
            <w:pPr>
              <w:spacing w:line="240" w:lineRule="auto"/>
              <w:ind w:left="0" w:right="0"/>
              <w:rPr>
                <w:rFonts w:ascii="Calibri" w:eastAsia="Calibri" w:hAnsi="Calibri"/>
                <w:color w:val="auto"/>
                <w:lang w:val="en-CA"/>
              </w:rPr>
            </w:pPr>
            <w:r w:rsidRPr="7CC0C60F">
              <w:rPr>
                <w:rFonts w:ascii="Calibri" w:eastAsia="Calibri" w:hAnsi="Calibri"/>
                <w:color w:val="auto"/>
                <w:lang w:val="en-CA"/>
              </w:rPr>
              <w:t xml:space="preserve">Lab to implement authentication and </w:t>
            </w:r>
            <w:proofErr w:type="gramStart"/>
            <w:r w:rsidRPr="7CC0C60F">
              <w:rPr>
                <w:rFonts w:ascii="Calibri" w:eastAsia="Calibri" w:hAnsi="Calibri"/>
                <w:color w:val="auto"/>
                <w:lang w:val="en-CA"/>
              </w:rPr>
              <w:t>2FA</w:t>
            </w:r>
            <w:proofErr w:type="gramEnd"/>
          </w:p>
          <w:p w14:paraId="0347A4A9" w14:textId="2053735C" w:rsidR="7CC0C60F" w:rsidRDefault="7CC0C60F" w:rsidP="7CC0C60F">
            <w:pPr>
              <w:spacing w:line="240" w:lineRule="auto"/>
              <w:ind w:left="0" w:right="0"/>
              <w:rPr>
                <w:rFonts w:ascii="Calibri" w:eastAsia="Calibri" w:hAnsi="Calibri"/>
                <w:color w:val="auto"/>
                <w:lang w:val="en-CA"/>
              </w:rPr>
            </w:pPr>
            <w:r w:rsidRPr="7CC0C60F">
              <w:rPr>
                <w:rFonts w:ascii="Calibri" w:eastAsia="Calibri" w:hAnsi="Calibri"/>
                <w:color w:val="auto"/>
                <w:lang w:val="en-CA"/>
              </w:rPr>
              <w:t>Time functions and timestamps</w:t>
            </w:r>
          </w:p>
        </w:tc>
        <w:tc>
          <w:tcPr>
            <w:tcW w:w="2902" w:type="dxa"/>
          </w:tcPr>
          <w:p w14:paraId="52C18066" w14:textId="2733A0A9"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 xml:space="preserve">Start Project: multilingual PHP MVC application with 2FA, transactions and external web services, such as a social network integrating external data (stocks, weather, </w:t>
            </w:r>
            <w:proofErr w:type="spellStart"/>
            <w:r w:rsidRPr="00EA31B8">
              <w:rPr>
                <w:rFonts w:ascii="Calibri" w:eastAsia="Calibri" w:hAnsi="Calibri"/>
                <w:color w:val="auto"/>
                <w:lang w:val="en-CA"/>
              </w:rPr>
              <w:t>etc</w:t>
            </w:r>
            <w:proofErr w:type="spellEnd"/>
            <w:r w:rsidRPr="00EA31B8">
              <w:rPr>
                <w:rFonts w:ascii="Calibri" w:eastAsia="Calibri" w:hAnsi="Calibri"/>
                <w:color w:val="auto"/>
                <w:lang w:val="en-CA"/>
              </w:rPr>
              <w:t>)</w:t>
            </w:r>
          </w:p>
        </w:tc>
      </w:tr>
      <w:tr w:rsidR="00EA31B8" w:rsidRPr="00EA31B8" w14:paraId="1C791DD7" w14:textId="77777777" w:rsidTr="2D813CEA">
        <w:tc>
          <w:tcPr>
            <w:tcW w:w="750" w:type="dxa"/>
          </w:tcPr>
          <w:p w14:paraId="7A9B51EC"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11</w:t>
            </w:r>
          </w:p>
        </w:tc>
        <w:tc>
          <w:tcPr>
            <w:tcW w:w="2775" w:type="dxa"/>
          </w:tcPr>
          <w:p w14:paraId="33A2D760"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Avoiding XSS(</w:t>
            </w:r>
            <w:hyperlink r:id="rId21">
              <w:r w:rsidRPr="00AA44E1">
                <w:rPr>
                  <w:rFonts w:ascii="Calibri" w:eastAsia="Calibri" w:hAnsi="Calibri"/>
                  <w:color w:val="auto"/>
                  <w:lang w:val="en-CA"/>
                </w:rPr>
                <w:t>https://paragonie.com/blog/2015/06/preventing-xss-vulnerabilities-in-php-everything-you-need-know</w:t>
              </w:r>
            </w:hyperlink>
            <w:r w:rsidRPr="00EA31B8">
              <w:rPr>
                <w:rFonts w:ascii="Calibri" w:eastAsia="Calibri" w:hAnsi="Calibri"/>
                <w:color w:val="auto"/>
                <w:lang w:val="en-CA"/>
              </w:rPr>
              <w:t>)</w:t>
            </w:r>
          </w:p>
        </w:tc>
        <w:tc>
          <w:tcPr>
            <w:tcW w:w="3015" w:type="dxa"/>
          </w:tcPr>
          <w:p w14:paraId="092D5578" w14:textId="77777777" w:rsidR="00EA31B8" w:rsidRPr="00D95D03" w:rsidRDefault="00EA31B8" w:rsidP="00EA31B8">
            <w:pPr>
              <w:spacing w:line="240" w:lineRule="auto"/>
              <w:ind w:left="0" w:right="0"/>
              <w:rPr>
                <w:rFonts w:ascii="Calibri" w:eastAsia="Calibri" w:hAnsi="Calibri"/>
                <w:color w:val="auto"/>
                <w:lang w:val="en-CA"/>
              </w:rPr>
            </w:pPr>
          </w:p>
        </w:tc>
        <w:tc>
          <w:tcPr>
            <w:tcW w:w="2902" w:type="dxa"/>
          </w:tcPr>
          <w:p w14:paraId="2B349D09" w14:textId="02A745F8"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Project</w:t>
            </w:r>
          </w:p>
        </w:tc>
      </w:tr>
      <w:tr w:rsidR="00EA31B8" w:rsidRPr="00EA31B8" w14:paraId="4599B8C8" w14:textId="77777777" w:rsidTr="2D813CEA">
        <w:tc>
          <w:tcPr>
            <w:tcW w:w="750" w:type="dxa"/>
          </w:tcPr>
          <w:p w14:paraId="6D7A8417"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12</w:t>
            </w:r>
          </w:p>
        </w:tc>
        <w:tc>
          <w:tcPr>
            <w:tcW w:w="2775" w:type="dxa"/>
          </w:tcPr>
          <w:p w14:paraId="102A4F09" w14:textId="4FCC574B" w:rsidR="00EA31B8" w:rsidRPr="00EA31B8" w:rsidRDefault="00EA31B8" w:rsidP="00EA31B8">
            <w:pPr>
              <w:spacing w:line="259" w:lineRule="auto"/>
              <w:ind w:left="0" w:right="0"/>
              <w:rPr>
                <w:rFonts w:ascii="Calibri" w:eastAsia="Calibri" w:hAnsi="Calibri"/>
                <w:color w:val="auto"/>
                <w:lang w:val="en-CA"/>
              </w:rPr>
            </w:pPr>
            <w:r w:rsidRPr="00EA31B8">
              <w:rPr>
                <w:rFonts w:ascii="Calibri" w:eastAsia="Calibri" w:hAnsi="Calibri"/>
                <w:color w:val="auto"/>
                <w:lang w:val="en-CA"/>
              </w:rPr>
              <w:t>Using external data exchange services</w:t>
            </w:r>
            <w:r w:rsidR="0017024A">
              <w:rPr>
                <w:rFonts w:ascii="Calibri" w:eastAsia="Calibri" w:hAnsi="Calibri"/>
                <w:color w:val="auto"/>
                <w:lang w:val="en-CA"/>
              </w:rPr>
              <w:t>.</w:t>
            </w:r>
          </w:p>
        </w:tc>
        <w:tc>
          <w:tcPr>
            <w:tcW w:w="3015" w:type="dxa"/>
          </w:tcPr>
          <w:p w14:paraId="4226B64E" w14:textId="727E4C51" w:rsidR="00EA31B8" w:rsidRPr="00D95D03" w:rsidRDefault="00EA31B8" w:rsidP="00EA31B8">
            <w:pPr>
              <w:spacing w:line="240" w:lineRule="auto"/>
              <w:ind w:left="0" w:right="0"/>
              <w:rPr>
                <w:rFonts w:ascii="Calibri" w:eastAsia="Calibri" w:hAnsi="Calibri"/>
                <w:color w:val="auto"/>
                <w:lang w:val="en-CA"/>
              </w:rPr>
            </w:pPr>
            <w:r w:rsidRPr="00D95D03">
              <w:rPr>
                <w:rFonts w:ascii="Calibri" w:eastAsia="Calibri" w:hAnsi="Calibri"/>
                <w:color w:val="auto"/>
                <w:lang w:val="en-CA"/>
              </w:rPr>
              <w:t>Lab: configuring and accessing a major API</w:t>
            </w:r>
          </w:p>
        </w:tc>
        <w:tc>
          <w:tcPr>
            <w:tcW w:w="2902" w:type="dxa"/>
          </w:tcPr>
          <w:p w14:paraId="622CA45A" w14:textId="6633F503"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Project</w:t>
            </w:r>
          </w:p>
          <w:p w14:paraId="65A9FE9D" w14:textId="77777777" w:rsidR="00EA31B8" w:rsidRPr="00EA31B8" w:rsidRDefault="00EA31B8" w:rsidP="00EA31B8">
            <w:pPr>
              <w:spacing w:line="240" w:lineRule="auto"/>
              <w:ind w:left="0" w:right="0"/>
              <w:rPr>
                <w:rFonts w:ascii="Calibri" w:eastAsia="Calibri" w:hAnsi="Calibri"/>
                <w:color w:val="auto"/>
                <w:lang w:val="en-CA"/>
              </w:rPr>
            </w:pPr>
          </w:p>
        </w:tc>
      </w:tr>
      <w:tr w:rsidR="00EA31B8" w:rsidRPr="00EA31B8" w14:paraId="130DB5AD" w14:textId="77777777" w:rsidTr="2D813CEA">
        <w:tc>
          <w:tcPr>
            <w:tcW w:w="750" w:type="dxa"/>
          </w:tcPr>
          <w:p w14:paraId="3552B224"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13</w:t>
            </w:r>
          </w:p>
        </w:tc>
        <w:tc>
          <w:tcPr>
            <w:tcW w:w="2775" w:type="dxa"/>
          </w:tcPr>
          <w:p w14:paraId="5B6B5E6F" w14:textId="1FD02134" w:rsidR="00EA31B8" w:rsidRPr="00AA44E1" w:rsidRDefault="00EA31B8" w:rsidP="00EA31B8">
            <w:pPr>
              <w:spacing w:line="240" w:lineRule="auto"/>
              <w:ind w:left="0" w:right="0"/>
              <w:rPr>
                <w:rFonts w:ascii="Calibri" w:eastAsia="Arial" w:hAnsi="Calibri"/>
                <w:color w:val="auto"/>
                <w:lang w:val="en-CA"/>
              </w:rPr>
            </w:pPr>
            <w:r w:rsidRPr="00AA44E1">
              <w:rPr>
                <w:rFonts w:ascii="Calibri" w:eastAsia="Arial" w:hAnsi="Calibri"/>
                <w:color w:val="auto"/>
                <w:lang w:val="en-CA"/>
              </w:rPr>
              <w:t>Proper application of internationalization techniques</w:t>
            </w:r>
          </w:p>
          <w:p w14:paraId="4112BCC3" w14:textId="77777777" w:rsidR="00EA31B8" w:rsidRPr="00AA44E1" w:rsidRDefault="00EA31B8" w:rsidP="00EA31B8">
            <w:pPr>
              <w:spacing w:line="240" w:lineRule="auto"/>
              <w:ind w:left="0" w:right="0"/>
              <w:rPr>
                <w:rFonts w:ascii="Calibri" w:eastAsia="Arial" w:hAnsi="Calibri"/>
                <w:color w:val="auto"/>
                <w:lang w:val="en-CA"/>
              </w:rPr>
            </w:pPr>
            <w:r w:rsidRPr="00AA44E1">
              <w:rPr>
                <w:rFonts w:ascii="Calibri" w:eastAsia="Arial" w:hAnsi="Calibri"/>
                <w:color w:val="auto"/>
                <w:lang w:val="en-CA"/>
              </w:rPr>
              <w:t>- setting and getting locale</w:t>
            </w:r>
          </w:p>
          <w:p w14:paraId="74C63D98" w14:textId="77777777" w:rsidR="00EA31B8" w:rsidRPr="00AA44E1" w:rsidRDefault="00EA31B8" w:rsidP="00EA31B8">
            <w:pPr>
              <w:spacing w:line="240" w:lineRule="auto"/>
              <w:ind w:left="0" w:right="0"/>
              <w:rPr>
                <w:rFonts w:ascii="Calibri" w:eastAsia="Arial" w:hAnsi="Calibri"/>
                <w:color w:val="auto"/>
                <w:lang w:val="en-CA"/>
              </w:rPr>
            </w:pPr>
            <w:r w:rsidRPr="00AA44E1">
              <w:rPr>
                <w:rFonts w:ascii="Calibri" w:eastAsia="Arial" w:hAnsi="Calibri"/>
                <w:color w:val="auto"/>
                <w:lang w:val="en-CA"/>
              </w:rPr>
              <w:t>- date, time, and number formats</w:t>
            </w:r>
          </w:p>
          <w:p w14:paraId="06E06906" w14:textId="68373619" w:rsidR="00A61FC5" w:rsidRPr="00AA44E1" w:rsidRDefault="00A61FC5" w:rsidP="00EA31B8">
            <w:pPr>
              <w:spacing w:line="240" w:lineRule="auto"/>
              <w:ind w:left="0" w:right="0"/>
              <w:rPr>
                <w:rFonts w:ascii="Calibri" w:eastAsia="Arial" w:hAnsi="Calibri"/>
                <w:color w:val="auto"/>
                <w:lang w:val="en-CA"/>
              </w:rPr>
            </w:pPr>
            <w:r w:rsidRPr="00AA44E1">
              <w:rPr>
                <w:rFonts w:ascii="Calibri" w:eastAsia="Arial" w:hAnsi="Calibri"/>
                <w:color w:val="auto"/>
                <w:lang w:val="en-CA"/>
              </w:rPr>
              <w:t>- text translations</w:t>
            </w:r>
          </w:p>
        </w:tc>
        <w:tc>
          <w:tcPr>
            <w:tcW w:w="3015" w:type="dxa"/>
          </w:tcPr>
          <w:p w14:paraId="6A29B909" w14:textId="77777777" w:rsidR="00EA31B8" w:rsidRPr="00D95D03" w:rsidRDefault="00EA31B8" w:rsidP="00EA31B8">
            <w:pPr>
              <w:spacing w:line="240" w:lineRule="auto"/>
              <w:ind w:left="0" w:right="0"/>
              <w:rPr>
                <w:rFonts w:ascii="Calibri" w:eastAsia="Calibri" w:hAnsi="Calibri"/>
                <w:color w:val="auto"/>
                <w:lang w:val="en-CA"/>
              </w:rPr>
            </w:pPr>
            <w:r w:rsidRPr="00D95D03">
              <w:rPr>
                <w:rFonts w:ascii="Calibri" w:eastAsia="Calibri" w:hAnsi="Calibri"/>
                <w:color w:val="auto"/>
                <w:lang w:val="en-CA"/>
              </w:rPr>
              <w:t>Lab: implementation of i18n</w:t>
            </w:r>
          </w:p>
        </w:tc>
        <w:tc>
          <w:tcPr>
            <w:tcW w:w="2902" w:type="dxa"/>
          </w:tcPr>
          <w:p w14:paraId="5DAC6E67" w14:textId="724B5D9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Project</w:t>
            </w:r>
          </w:p>
          <w:p w14:paraId="3B1440FB" w14:textId="77777777" w:rsidR="00EA31B8" w:rsidRPr="00EA31B8" w:rsidRDefault="00EA31B8" w:rsidP="00EA31B8">
            <w:pPr>
              <w:spacing w:line="240" w:lineRule="auto"/>
              <w:ind w:left="0" w:right="0"/>
              <w:rPr>
                <w:rFonts w:ascii="Calibri" w:eastAsia="Calibri" w:hAnsi="Calibri"/>
                <w:color w:val="auto"/>
                <w:lang w:val="en-CA"/>
              </w:rPr>
            </w:pPr>
          </w:p>
        </w:tc>
      </w:tr>
      <w:tr w:rsidR="00EA31B8" w:rsidRPr="00EA31B8" w14:paraId="6387450D" w14:textId="77777777" w:rsidTr="2D813CEA">
        <w:tc>
          <w:tcPr>
            <w:tcW w:w="750" w:type="dxa"/>
          </w:tcPr>
          <w:p w14:paraId="0FFF752F"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14</w:t>
            </w:r>
          </w:p>
        </w:tc>
        <w:tc>
          <w:tcPr>
            <w:tcW w:w="2775" w:type="dxa"/>
          </w:tcPr>
          <w:p w14:paraId="563F3C8D" w14:textId="26EAE06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 xml:space="preserve">Web migration, server setup, and direct-to-server git repos (as time </w:t>
            </w:r>
            <w:r w:rsidR="00F26424" w:rsidRPr="00314095">
              <w:rPr>
                <w:rFonts w:ascii="Calibri" w:eastAsia="Calibri" w:hAnsi="Calibri"/>
                <w:color w:val="auto"/>
                <w:lang w:val="en-CA"/>
              </w:rPr>
              <w:t>allow</w:t>
            </w:r>
            <w:r w:rsidRPr="00EA31B8">
              <w:rPr>
                <w:rFonts w:ascii="Calibri" w:eastAsia="Calibri" w:hAnsi="Calibri"/>
                <w:color w:val="auto"/>
                <w:lang w:val="en-CA"/>
              </w:rPr>
              <w:t>s)</w:t>
            </w:r>
          </w:p>
        </w:tc>
        <w:tc>
          <w:tcPr>
            <w:tcW w:w="3015" w:type="dxa"/>
          </w:tcPr>
          <w:p w14:paraId="5302DB11" w14:textId="77777777" w:rsidR="00EA31B8" w:rsidRPr="00D95D03" w:rsidRDefault="00EA31B8" w:rsidP="00EA31B8">
            <w:pPr>
              <w:spacing w:line="240" w:lineRule="auto"/>
              <w:ind w:left="0" w:right="0"/>
              <w:rPr>
                <w:rFonts w:ascii="Calibri" w:eastAsia="Calibri" w:hAnsi="Calibri"/>
                <w:color w:val="auto"/>
                <w:lang w:val="en-CA"/>
              </w:rPr>
            </w:pPr>
            <w:r w:rsidRPr="00D95D03">
              <w:rPr>
                <w:rFonts w:ascii="Calibri" w:eastAsia="Calibri" w:hAnsi="Calibri"/>
                <w:color w:val="auto"/>
                <w:lang w:val="en-CA"/>
              </w:rPr>
              <w:t>SEO</w:t>
            </w:r>
          </w:p>
        </w:tc>
        <w:tc>
          <w:tcPr>
            <w:tcW w:w="2902" w:type="dxa"/>
          </w:tcPr>
          <w:p w14:paraId="30FF0EB0" w14:textId="76921853" w:rsidR="00EA31B8" w:rsidRPr="00EA31B8" w:rsidRDefault="60CAF1C1" w:rsidP="2D813CEA">
            <w:pPr>
              <w:spacing w:line="240" w:lineRule="auto"/>
              <w:ind w:left="0" w:right="0"/>
              <w:rPr>
                <w:rFonts w:ascii="Calibri" w:eastAsia="Calibri" w:hAnsi="Calibri"/>
                <w:b/>
                <w:bCs/>
                <w:color w:val="auto"/>
                <w:lang w:val="en-CA"/>
              </w:rPr>
            </w:pPr>
            <w:r w:rsidRPr="2D813CEA">
              <w:rPr>
                <w:rFonts w:ascii="Calibri" w:eastAsia="Calibri" w:hAnsi="Calibri"/>
                <w:b/>
                <w:bCs/>
                <w:color w:val="auto"/>
                <w:lang w:val="en-CA"/>
              </w:rPr>
              <w:t xml:space="preserve">Deliverable 3b: </w:t>
            </w:r>
            <w:r w:rsidR="228D0B95" w:rsidRPr="2D813CEA">
              <w:rPr>
                <w:rFonts w:ascii="Calibri" w:eastAsia="Calibri" w:hAnsi="Calibri"/>
                <w:b/>
                <w:bCs/>
                <w:color w:val="auto"/>
                <w:lang w:val="en-CA"/>
              </w:rPr>
              <w:t>Completed</w:t>
            </w:r>
            <w:r w:rsidRPr="2D813CEA">
              <w:rPr>
                <w:rFonts w:ascii="Calibri" w:eastAsia="Calibri" w:hAnsi="Calibri"/>
                <w:b/>
                <w:bCs/>
                <w:color w:val="auto"/>
                <w:lang w:val="en-CA"/>
              </w:rPr>
              <w:t xml:space="preserve"> </w:t>
            </w:r>
            <w:proofErr w:type="gramStart"/>
            <w:r w:rsidRPr="2D813CEA">
              <w:rPr>
                <w:rFonts w:ascii="Calibri" w:eastAsia="Calibri" w:hAnsi="Calibri"/>
                <w:b/>
                <w:bCs/>
                <w:color w:val="auto"/>
                <w:lang w:val="en-CA"/>
              </w:rPr>
              <w:t>implementation</w:t>
            </w:r>
            <w:proofErr w:type="gramEnd"/>
          </w:p>
          <w:p w14:paraId="685A193E" w14:textId="0A3E96D0" w:rsidR="00EA31B8" w:rsidRPr="00EA31B8" w:rsidRDefault="2BA35700" w:rsidP="7CC0C60F">
            <w:pPr>
              <w:spacing w:line="240" w:lineRule="auto"/>
              <w:ind w:left="0" w:right="0"/>
              <w:rPr>
                <w:rFonts w:ascii="Calibri" w:eastAsia="Calibri" w:hAnsi="Calibri"/>
                <w:b/>
                <w:bCs/>
                <w:color w:val="auto"/>
                <w:lang w:val="en-CA"/>
              </w:rPr>
            </w:pPr>
            <w:r w:rsidRPr="7CC0C60F">
              <w:rPr>
                <w:rFonts w:ascii="Calibri" w:eastAsia="Calibri" w:hAnsi="Calibri"/>
                <w:b/>
                <w:bCs/>
                <w:color w:val="auto"/>
                <w:lang w:val="en-CA"/>
              </w:rPr>
              <w:t>Deliverable 4: in-class presentation and demonstration</w:t>
            </w:r>
          </w:p>
        </w:tc>
      </w:tr>
      <w:tr w:rsidR="00EA31B8" w:rsidRPr="00EA31B8" w14:paraId="08332183" w14:textId="77777777" w:rsidTr="2D813CEA">
        <w:tc>
          <w:tcPr>
            <w:tcW w:w="750" w:type="dxa"/>
          </w:tcPr>
          <w:p w14:paraId="5770E248"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15</w:t>
            </w:r>
          </w:p>
        </w:tc>
        <w:tc>
          <w:tcPr>
            <w:tcW w:w="2775" w:type="dxa"/>
          </w:tcPr>
          <w:p w14:paraId="20A5C6D7" w14:textId="77777777" w:rsidR="00EA31B8" w:rsidRPr="00EA31B8" w:rsidRDefault="00EA31B8" w:rsidP="00EA31B8">
            <w:pPr>
              <w:spacing w:line="240" w:lineRule="auto"/>
              <w:ind w:left="0" w:right="0"/>
              <w:rPr>
                <w:rFonts w:ascii="Calibri" w:eastAsia="Calibri" w:hAnsi="Calibri"/>
                <w:color w:val="auto"/>
                <w:lang w:val="en-CA"/>
              </w:rPr>
            </w:pPr>
            <w:r w:rsidRPr="00EA31B8">
              <w:rPr>
                <w:rFonts w:ascii="Calibri" w:eastAsia="Calibri" w:hAnsi="Calibri"/>
                <w:color w:val="auto"/>
                <w:lang w:val="en-CA"/>
              </w:rPr>
              <w:t>Project presentations</w:t>
            </w:r>
          </w:p>
        </w:tc>
        <w:tc>
          <w:tcPr>
            <w:tcW w:w="3015" w:type="dxa"/>
          </w:tcPr>
          <w:p w14:paraId="12C9E20D" w14:textId="7A57512D" w:rsidR="00EA31B8" w:rsidRPr="00D95D03" w:rsidRDefault="00F26424" w:rsidP="00EA31B8">
            <w:pPr>
              <w:spacing w:line="240" w:lineRule="auto"/>
              <w:ind w:left="0" w:right="0"/>
              <w:rPr>
                <w:rFonts w:ascii="Calibri" w:eastAsia="Calibri" w:hAnsi="Calibri"/>
                <w:color w:val="auto"/>
                <w:lang w:val="en-CA"/>
              </w:rPr>
            </w:pPr>
            <w:r w:rsidRPr="00D95D03">
              <w:rPr>
                <w:rFonts w:ascii="Calibri" w:eastAsia="Calibri" w:hAnsi="Calibri"/>
                <w:color w:val="auto"/>
                <w:lang w:val="en-CA"/>
              </w:rPr>
              <w:t>Project presentations</w:t>
            </w:r>
          </w:p>
        </w:tc>
        <w:tc>
          <w:tcPr>
            <w:tcW w:w="2902" w:type="dxa"/>
          </w:tcPr>
          <w:p w14:paraId="65F1CC2F" w14:textId="0677EFEE" w:rsidR="00EA31B8" w:rsidRPr="00EA31B8" w:rsidRDefault="7DB6C476" w:rsidP="7CC0C60F">
            <w:pPr>
              <w:spacing w:line="240" w:lineRule="auto"/>
              <w:ind w:left="0" w:right="0"/>
              <w:rPr>
                <w:rFonts w:ascii="Calibri" w:eastAsia="Calibri" w:hAnsi="Calibri"/>
                <w:b/>
                <w:bCs/>
                <w:color w:val="auto"/>
                <w:lang w:val="en-CA"/>
              </w:rPr>
            </w:pPr>
            <w:r w:rsidRPr="7CC0C60F">
              <w:rPr>
                <w:rFonts w:ascii="Calibri" w:eastAsia="Calibri" w:hAnsi="Calibri"/>
                <w:b/>
                <w:bCs/>
                <w:color w:val="auto"/>
                <w:lang w:val="en-CA"/>
              </w:rPr>
              <w:t>Deliverable 5: User guide</w:t>
            </w:r>
          </w:p>
        </w:tc>
      </w:tr>
      <w:tr w:rsidR="00A0180D" w:rsidRPr="00EA31B8" w14:paraId="3F880322" w14:textId="77777777" w:rsidTr="2D813CEA">
        <w:tc>
          <w:tcPr>
            <w:tcW w:w="750" w:type="dxa"/>
          </w:tcPr>
          <w:p w14:paraId="1474DA4B" w14:textId="22025FEF" w:rsidR="00A0180D" w:rsidRPr="00EA31B8" w:rsidRDefault="00A0180D" w:rsidP="00EA31B8">
            <w:pPr>
              <w:spacing w:line="240" w:lineRule="auto"/>
              <w:ind w:left="0" w:right="0"/>
              <w:rPr>
                <w:rFonts w:ascii="Calibri" w:eastAsia="Calibri" w:hAnsi="Calibri"/>
                <w:color w:val="auto"/>
                <w:lang w:val="en-CA"/>
              </w:rPr>
            </w:pPr>
            <w:r>
              <w:rPr>
                <w:rFonts w:ascii="Calibri" w:eastAsia="Calibri" w:hAnsi="Calibri"/>
                <w:color w:val="auto"/>
                <w:lang w:val="en-CA"/>
              </w:rPr>
              <w:t>16</w:t>
            </w:r>
          </w:p>
        </w:tc>
        <w:tc>
          <w:tcPr>
            <w:tcW w:w="2775" w:type="dxa"/>
          </w:tcPr>
          <w:p w14:paraId="61E72950" w14:textId="1513189B" w:rsidR="00A0180D" w:rsidRPr="00EA31B8" w:rsidRDefault="00A0180D" w:rsidP="00EA31B8">
            <w:pPr>
              <w:spacing w:line="240" w:lineRule="auto"/>
              <w:ind w:left="0" w:right="0"/>
              <w:rPr>
                <w:rFonts w:ascii="Calibri" w:eastAsia="Calibri" w:hAnsi="Calibri"/>
                <w:color w:val="auto"/>
                <w:lang w:val="en-CA"/>
              </w:rPr>
            </w:pPr>
            <w:r>
              <w:rPr>
                <w:rFonts w:ascii="Calibri" w:eastAsia="Calibri" w:hAnsi="Calibri"/>
                <w:color w:val="auto"/>
                <w:lang w:val="en-CA"/>
              </w:rPr>
              <w:t>No class</w:t>
            </w:r>
          </w:p>
        </w:tc>
        <w:tc>
          <w:tcPr>
            <w:tcW w:w="3015" w:type="dxa"/>
          </w:tcPr>
          <w:p w14:paraId="7C28D97F" w14:textId="61C6E831" w:rsidR="00A0180D" w:rsidRPr="00D95D03" w:rsidRDefault="00A0180D" w:rsidP="00EA31B8">
            <w:pPr>
              <w:spacing w:line="240" w:lineRule="auto"/>
              <w:ind w:left="0" w:right="0"/>
              <w:rPr>
                <w:rFonts w:ascii="Calibri" w:eastAsia="Calibri" w:hAnsi="Calibri"/>
                <w:color w:val="auto"/>
                <w:lang w:val="en-CA"/>
              </w:rPr>
            </w:pPr>
            <w:r w:rsidRPr="00D95D03">
              <w:rPr>
                <w:rFonts w:ascii="Calibri" w:eastAsia="Calibri" w:hAnsi="Calibri"/>
                <w:color w:val="auto"/>
                <w:lang w:val="en-CA"/>
              </w:rPr>
              <w:t>Project presentations section 2 only</w:t>
            </w:r>
          </w:p>
        </w:tc>
        <w:tc>
          <w:tcPr>
            <w:tcW w:w="2902" w:type="dxa"/>
          </w:tcPr>
          <w:p w14:paraId="462CCB82" w14:textId="77777777" w:rsidR="00A0180D" w:rsidRPr="00EA31B8" w:rsidRDefault="00A0180D" w:rsidP="00EA31B8">
            <w:pPr>
              <w:spacing w:line="240" w:lineRule="auto"/>
              <w:ind w:left="0" w:right="0"/>
              <w:rPr>
                <w:rFonts w:ascii="Calibri" w:eastAsia="Calibri" w:hAnsi="Calibri"/>
                <w:color w:val="auto"/>
                <w:lang w:val="en-CA"/>
              </w:rPr>
            </w:pPr>
          </w:p>
        </w:tc>
      </w:tr>
    </w:tbl>
    <w:p w14:paraId="5E26FA32" w14:textId="77777777" w:rsidR="00EA31B8" w:rsidRPr="00314095" w:rsidRDefault="00EA31B8" w:rsidP="00E108A8">
      <w:pPr>
        <w:rPr>
          <w:lang w:val="en-CA"/>
        </w:rPr>
      </w:pPr>
    </w:p>
    <w:sectPr w:rsidR="00EA31B8" w:rsidRPr="00314095" w:rsidSect="00D65E58">
      <w:headerReference w:type="default" r:id="rId22"/>
      <w:footerReference w:type="default" r:id="rId23"/>
      <w:pgSz w:w="12240" w:h="15840"/>
      <w:pgMar w:top="851" w:right="1041" w:bottom="1135" w:left="1134"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Michel Paquette" w:date="2021-12-03T11:37:00Z" w:initials="MP">
    <w:p w14:paraId="2BC095F2" w14:textId="71C55211" w:rsidR="7CC0C60F" w:rsidRDefault="7CC0C60F">
      <w:pPr>
        <w:pStyle w:val="CommentText"/>
      </w:pPr>
      <w:r>
        <w:t>taken from Charbel's 511 CO</w:t>
      </w:r>
      <w:r>
        <w:rPr>
          <w:rStyle w:val="CommentReference"/>
        </w:rPr>
        <w:annotationRef/>
      </w:r>
    </w:p>
  </w:comment>
  <w:comment w:id="28" w:author="Michel Paquette" w:date="2021-12-09T15:49:00Z" w:initials="MP">
    <w:p w14:paraId="1D2B7EB2" w14:textId="0039D92C" w:rsidR="2D813CEA" w:rsidRDefault="2D813CEA">
      <w:pPr>
        <w:pStyle w:val="CommentText"/>
      </w:pPr>
      <w:r>
        <w:t>Move later with Model classes</w:t>
      </w:r>
      <w:r>
        <w:rPr>
          <w:rStyle w:val="CommentReference"/>
        </w:rPr>
        <w:annotationRef/>
      </w:r>
    </w:p>
  </w:comment>
  <w:comment w:id="29" w:author="Michel Paquette" w:date="2021-11-30T15:58:00Z" w:initials="MP">
    <w:p w14:paraId="4DBE3505" w14:textId="0512AC59" w:rsidR="7CC0C60F" w:rsidRDefault="7CC0C60F">
      <w:pPr>
        <w:pStyle w:val="CommentText"/>
      </w:pPr>
      <w:r>
        <w:t>This is a problem to be working on the project and on a formative assignment at the same time...</w:t>
      </w:r>
      <w:r>
        <w:rPr>
          <w:rStyle w:val="CommentReference"/>
        </w:rPr>
        <w:annotationRef/>
      </w:r>
    </w:p>
  </w:comment>
  <w:comment w:id="30" w:author="Michel Paquette" w:date="2021-11-30T16:06:00Z" w:initials="MP">
    <w:p w14:paraId="6B41C2D0" w14:textId="4D9FEEA0" w:rsidR="7CC0C60F" w:rsidRDefault="7CC0C60F">
      <w:pPr>
        <w:pStyle w:val="CommentText"/>
      </w:pPr>
      <w:r>
        <w:t>The problem is the length of Assignment 2.</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C095F2" w15:done="0"/>
  <w15:commentEx w15:paraId="1D2B7EB2" w15:done="0"/>
  <w15:commentEx w15:paraId="4DBE3505" w15:done="0"/>
  <w15:commentEx w15:paraId="6B41C2D0" w15:paraIdParent="4DBE35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D0B6814" w16cex:dateUtc="2021-12-03T16:37:00Z"/>
  <w16cex:commentExtensible w16cex:durableId="089F1241" w16cex:dateUtc="2021-12-09T20:49:00Z"/>
  <w16cex:commentExtensible w16cex:durableId="64997BF1" w16cex:dateUtc="2021-11-30T20:58:00Z"/>
  <w16cex:commentExtensible w16cex:durableId="76F1E288" w16cex:dateUtc="2021-11-30T2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C095F2" w16cid:durableId="0D0B6814"/>
  <w16cid:commentId w16cid:paraId="1D2B7EB2" w16cid:durableId="089F1241"/>
  <w16cid:commentId w16cid:paraId="4DBE3505" w16cid:durableId="64997BF1"/>
  <w16cid:commentId w16cid:paraId="6B41C2D0" w16cid:durableId="76F1E2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826FC" w14:textId="77777777" w:rsidR="00B86DDE" w:rsidRDefault="00B86DDE" w:rsidP="00DD3992">
      <w:r>
        <w:separator/>
      </w:r>
    </w:p>
  </w:endnote>
  <w:endnote w:type="continuationSeparator" w:id="0">
    <w:p w14:paraId="73DF7D53" w14:textId="77777777" w:rsidR="00B86DDE" w:rsidRDefault="00B86DDE" w:rsidP="00DD3992">
      <w:r>
        <w:continuationSeparator/>
      </w:r>
    </w:p>
  </w:endnote>
  <w:endnote w:type="continuationNotice" w:id="1">
    <w:p w14:paraId="72703B35" w14:textId="77777777" w:rsidR="00B86DDE" w:rsidRDefault="00B86DD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AC1A8" w14:textId="77777777" w:rsidR="00AA44E1" w:rsidRDefault="00AA4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9DD6A" w14:textId="77777777" w:rsidR="00B86DDE" w:rsidRDefault="00B86DDE" w:rsidP="00DD3992">
      <w:r>
        <w:separator/>
      </w:r>
    </w:p>
  </w:footnote>
  <w:footnote w:type="continuationSeparator" w:id="0">
    <w:p w14:paraId="1708A93B" w14:textId="77777777" w:rsidR="00B86DDE" w:rsidRDefault="00B86DDE" w:rsidP="00DD3992">
      <w:r>
        <w:continuationSeparator/>
      </w:r>
    </w:p>
  </w:footnote>
  <w:footnote w:type="continuationNotice" w:id="1">
    <w:p w14:paraId="35641714" w14:textId="77777777" w:rsidR="00B86DDE" w:rsidRDefault="00B86DD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B7D96" w14:textId="5FA0C2D8" w:rsidR="002425E2" w:rsidRPr="002023E0" w:rsidRDefault="002425E2" w:rsidP="002425E2">
    <w:pPr>
      <w:pStyle w:val="Heading1"/>
      <w:rPr>
        <w:rFonts w:asciiTheme="majorHAnsi" w:hAnsiTheme="majorHAnsi"/>
      </w:rPr>
    </w:pPr>
    <w:bookmarkStart w:id="31" w:name="PageMark1"/>
    <w:bookmarkEnd w:id="31"/>
    <w:r w:rsidRPr="002023E0">
      <w:rPr>
        <w:rFonts w:asciiTheme="majorHAnsi" w:hAnsiTheme="majorHAnsi"/>
      </w:rPr>
      <w:t>Vanier College</w:t>
    </w:r>
    <w:r w:rsidRPr="002023E0">
      <w:rPr>
        <w:rFonts w:asciiTheme="majorHAnsi" w:hAnsiTheme="majorHAnsi"/>
      </w:rPr>
      <w:tab/>
    </w:r>
    <w:r w:rsidRPr="002023E0">
      <w:rPr>
        <w:rFonts w:asciiTheme="majorHAnsi" w:hAnsiTheme="majorHAnsi"/>
      </w:rPr>
      <w:tab/>
    </w:r>
    <w:r w:rsidRPr="002023E0">
      <w:rPr>
        <w:rFonts w:asciiTheme="majorHAnsi" w:hAnsiTheme="majorHAnsi"/>
      </w:rPr>
      <w:tab/>
    </w:r>
    <w:r w:rsidRPr="002023E0">
      <w:rPr>
        <w:rFonts w:asciiTheme="majorHAnsi" w:hAnsiTheme="majorHAnsi"/>
      </w:rPr>
      <w:tab/>
    </w:r>
    <w:r w:rsidRPr="002023E0">
      <w:rPr>
        <w:rFonts w:asciiTheme="majorHAnsi" w:hAnsiTheme="majorHAnsi"/>
      </w:rPr>
      <w:tab/>
    </w:r>
    <w:r w:rsidRPr="002023E0">
      <w:rPr>
        <w:rFonts w:asciiTheme="majorHAnsi" w:hAnsiTheme="majorHAnsi"/>
      </w:rPr>
      <w:tab/>
    </w:r>
    <w:r w:rsidRPr="002023E0">
      <w:rPr>
        <w:rFonts w:asciiTheme="majorHAnsi" w:hAnsiTheme="majorHAnsi"/>
      </w:rPr>
      <w:tab/>
    </w:r>
    <w:r w:rsidRPr="002023E0">
      <w:rPr>
        <w:rFonts w:asciiTheme="majorHAnsi" w:hAnsiTheme="majorHAnsi"/>
      </w:rPr>
      <w:tab/>
    </w:r>
    <w:r w:rsidRPr="002023E0">
      <w:rPr>
        <w:rFonts w:asciiTheme="majorHAnsi" w:hAnsiTheme="majorHAnsi"/>
      </w:rPr>
      <w:tab/>
      <w:t>Computer Science Technology</w:t>
    </w:r>
    <w:r w:rsidRPr="002023E0">
      <w:rPr>
        <w:rFonts w:asciiTheme="majorHAnsi" w:hAnsiTheme="majorHAnsi"/>
      </w:rPr>
      <w:br/>
      <w:t>Faculty of Science &amp; Technology</w:t>
    </w:r>
    <w:r w:rsidR="00EB1B23" w:rsidRPr="002023E0">
      <w:rPr>
        <w:rFonts w:asciiTheme="majorHAnsi" w:hAnsiTheme="majorHAnsi"/>
      </w:rPr>
      <w:tab/>
    </w:r>
    <w:r w:rsidR="00EB1B23" w:rsidRPr="002023E0">
      <w:rPr>
        <w:rFonts w:asciiTheme="majorHAnsi" w:hAnsiTheme="majorHAnsi"/>
      </w:rPr>
      <w:tab/>
    </w:r>
    <w:r w:rsidR="00EB1B23" w:rsidRPr="002023E0">
      <w:rPr>
        <w:rFonts w:asciiTheme="majorHAnsi" w:hAnsiTheme="majorHAnsi"/>
      </w:rPr>
      <w:tab/>
    </w:r>
    <w:r w:rsidR="00EB1B23" w:rsidRPr="002023E0">
      <w:rPr>
        <w:rFonts w:asciiTheme="majorHAnsi" w:hAnsiTheme="majorHAnsi"/>
      </w:rPr>
      <w:tab/>
    </w:r>
    <w:r w:rsidR="00A71796">
      <w:rPr>
        <w:rFonts w:asciiTheme="majorHAnsi" w:hAnsiTheme="majorHAnsi"/>
      </w:rPr>
      <w:t xml:space="preserve">420-411-VA </w:t>
    </w:r>
    <w:r w:rsidR="00BF239B">
      <w:rPr>
        <w:rFonts w:asciiTheme="majorHAnsi" w:hAnsiTheme="majorHAnsi"/>
      </w:rPr>
      <w:t>e</w:t>
    </w:r>
    <w:r w:rsidR="00EB1B23" w:rsidRPr="002023E0">
      <w:rPr>
        <w:rFonts w:asciiTheme="majorHAnsi" w:hAnsiTheme="majorHAnsi"/>
      </w:rPr>
      <w:t>Commerce</w:t>
    </w:r>
  </w:p>
  <w:p w14:paraId="406FEA0D" w14:textId="77777777" w:rsidR="002425E2" w:rsidRPr="002023E0" w:rsidRDefault="002425E2">
    <w:pPr>
      <w:pStyle w:val="Head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332"/>
    <w:multiLevelType w:val="hybridMultilevel"/>
    <w:tmpl w:val="C3C01624"/>
    <w:lvl w:ilvl="0" w:tplc="B55AC8AC">
      <w:start w:val="1"/>
      <w:numFmt w:val="bullet"/>
      <w:lvlText w:val=""/>
      <w:lvlJc w:val="left"/>
      <w:pPr>
        <w:ind w:left="720" w:hanging="360"/>
      </w:pPr>
      <w:rPr>
        <w:rFonts w:ascii="Symbol" w:hAnsi="Symbol" w:hint="default"/>
      </w:rPr>
    </w:lvl>
    <w:lvl w:ilvl="1" w:tplc="F266DE16">
      <w:start w:val="1"/>
      <w:numFmt w:val="bullet"/>
      <w:lvlText w:val="o"/>
      <w:lvlJc w:val="left"/>
      <w:pPr>
        <w:ind w:left="1440" w:hanging="360"/>
      </w:pPr>
      <w:rPr>
        <w:rFonts w:ascii="Courier New" w:hAnsi="Courier New" w:hint="default"/>
      </w:rPr>
    </w:lvl>
    <w:lvl w:ilvl="2" w:tplc="7A1ADA9C">
      <w:start w:val="1"/>
      <w:numFmt w:val="bullet"/>
      <w:lvlText w:val=""/>
      <w:lvlJc w:val="left"/>
      <w:pPr>
        <w:ind w:left="2160" w:hanging="360"/>
      </w:pPr>
      <w:rPr>
        <w:rFonts w:ascii="Wingdings" w:hAnsi="Wingdings" w:hint="default"/>
      </w:rPr>
    </w:lvl>
    <w:lvl w:ilvl="3" w:tplc="0CD0CC0E">
      <w:start w:val="1"/>
      <w:numFmt w:val="bullet"/>
      <w:lvlText w:val=""/>
      <w:lvlJc w:val="left"/>
      <w:pPr>
        <w:ind w:left="2880" w:hanging="360"/>
      </w:pPr>
      <w:rPr>
        <w:rFonts w:ascii="Symbol" w:hAnsi="Symbol" w:hint="default"/>
      </w:rPr>
    </w:lvl>
    <w:lvl w:ilvl="4" w:tplc="C8E24048">
      <w:start w:val="1"/>
      <w:numFmt w:val="bullet"/>
      <w:lvlText w:val="o"/>
      <w:lvlJc w:val="left"/>
      <w:pPr>
        <w:ind w:left="3600" w:hanging="360"/>
      </w:pPr>
      <w:rPr>
        <w:rFonts w:ascii="Courier New" w:hAnsi="Courier New" w:hint="default"/>
      </w:rPr>
    </w:lvl>
    <w:lvl w:ilvl="5" w:tplc="85AC7D7E">
      <w:start w:val="1"/>
      <w:numFmt w:val="bullet"/>
      <w:lvlText w:val=""/>
      <w:lvlJc w:val="left"/>
      <w:pPr>
        <w:ind w:left="4320" w:hanging="360"/>
      </w:pPr>
      <w:rPr>
        <w:rFonts w:ascii="Wingdings" w:hAnsi="Wingdings" w:hint="default"/>
      </w:rPr>
    </w:lvl>
    <w:lvl w:ilvl="6" w:tplc="C91E14DC">
      <w:start w:val="1"/>
      <w:numFmt w:val="bullet"/>
      <w:lvlText w:val=""/>
      <w:lvlJc w:val="left"/>
      <w:pPr>
        <w:ind w:left="5040" w:hanging="360"/>
      </w:pPr>
      <w:rPr>
        <w:rFonts w:ascii="Symbol" w:hAnsi="Symbol" w:hint="default"/>
      </w:rPr>
    </w:lvl>
    <w:lvl w:ilvl="7" w:tplc="B83A2F06">
      <w:start w:val="1"/>
      <w:numFmt w:val="bullet"/>
      <w:lvlText w:val="o"/>
      <w:lvlJc w:val="left"/>
      <w:pPr>
        <w:ind w:left="5760" w:hanging="360"/>
      </w:pPr>
      <w:rPr>
        <w:rFonts w:ascii="Courier New" w:hAnsi="Courier New" w:hint="default"/>
      </w:rPr>
    </w:lvl>
    <w:lvl w:ilvl="8" w:tplc="6346ED22">
      <w:start w:val="1"/>
      <w:numFmt w:val="bullet"/>
      <w:lvlText w:val=""/>
      <w:lvlJc w:val="left"/>
      <w:pPr>
        <w:ind w:left="6480" w:hanging="360"/>
      </w:pPr>
      <w:rPr>
        <w:rFonts w:ascii="Wingdings" w:hAnsi="Wingdings" w:hint="default"/>
      </w:rPr>
    </w:lvl>
  </w:abstractNum>
  <w:abstractNum w:abstractNumId="1" w15:restartNumberingAfterBreak="0">
    <w:nsid w:val="04DB01A6"/>
    <w:multiLevelType w:val="hybridMultilevel"/>
    <w:tmpl w:val="F2A8A630"/>
    <w:lvl w:ilvl="0" w:tplc="0C0C0001">
      <w:start w:val="1"/>
      <w:numFmt w:val="bullet"/>
      <w:lvlText w:val=""/>
      <w:lvlJc w:val="left"/>
      <w:pPr>
        <w:ind w:left="2138" w:hanging="360"/>
      </w:pPr>
      <w:rPr>
        <w:rFonts w:ascii="Symbol" w:hAnsi="Symbol" w:hint="default"/>
      </w:rPr>
    </w:lvl>
    <w:lvl w:ilvl="1" w:tplc="0C0C0003" w:tentative="1">
      <w:start w:val="1"/>
      <w:numFmt w:val="bullet"/>
      <w:lvlText w:val="o"/>
      <w:lvlJc w:val="left"/>
      <w:pPr>
        <w:ind w:left="2858" w:hanging="360"/>
      </w:pPr>
      <w:rPr>
        <w:rFonts w:ascii="Courier New" w:hAnsi="Courier New" w:cs="Courier New" w:hint="default"/>
      </w:rPr>
    </w:lvl>
    <w:lvl w:ilvl="2" w:tplc="0C0C0005" w:tentative="1">
      <w:start w:val="1"/>
      <w:numFmt w:val="bullet"/>
      <w:lvlText w:val=""/>
      <w:lvlJc w:val="left"/>
      <w:pPr>
        <w:ind w:left="3578" w:hanging="360"/>
      </w:pPr>
      <w:rPr>
        <w:rFonts w:ascii="Wingdings" w:hAnsi="Wingdings" w:hint="default"/>
      </w:rPr>
    </w:lvl>
    <w:lvl w:ilvl="3" w:tplc="0C0C0001" w:tentative="1">
      <w:start w:val="1"/>
      <w:numFmt w:val="bullet"/>
      <w:lvlText w:val=""/>
      <w:lvlJc w:val="left"/>
      <w:pPr>
        <w:ind w:left="4298" w:hanging="360"/>
      </w:pPr>
      <w:rPr>
        <w:rFonts w:ascii="Symbol" w:hAnsi="Symbol" w:hint="default"/>
      </w:rPr>
    </w:lvl>
    <w:lvl w:ilvl="4" w:tplc="0C0C0003" w:tentative="1">
      <w:start w:val="1"/>
      <w:numFmt w:val="bullet"/>
      <w:lvlText w:val="o"/>
      <w:lvlJc w:val="left"/>
      <w:pPr>
        <w:ind w:left="5018" w:hanging="360"/>
      </w:pPr>
      <w:rPr>
        <w:rFonts w:ascii="Courier New" w:hAnsi="Courier New" w:cs="Courier New" w:hint="default"/>
      </w:rPr>
    </w:lvl>
    <w:lvl w:ilvl="5" w:tplc="0C0C0005" w:tentative="1">
      <w:start w:val="1"/>
      <w:numFmt w:val="bullet"/>
      <w:lvlText w:val=""/>
      <w:lvlJc w:val="left"/>
      <w:pPr>
        <w:ind w:left="5738" w:hanging="360"/>
      </w:pPr>
      <w:rPr>
        <w:rFonts w:ascii="Wingdings" w:hAnsi="Wingdings" w:hint="default"/>
      </w:rPr>
    </w:lvl>
    <w:lvl w:ilvl="6" w:tplc="0C0C0001" w:tentative="1">
      <w:start w:val="1"/>
      <w:numFmt w:val="bullet"/>
      <w:lvlText w:val=""/>
      <w:lvlJc w:val="left"/>
      <w:pPr>
        <w:ind w:left="6458" w:hanging="360"/>
      </w:pPr>
      <w:rPr>
        <w:rFonts w:ascii="Symbol" w:hAnsi="Symbol" w:hint="default"/>
      </w:rPr>
    </w:lvl>
    <w:lvl w:ilvl="7" w:tplc="0C0C0003" w:tentative="1">
      <w:start w:val="1"/>
      <w:numFmt w:val="bullet"/>
      <w:lvlText w:val="o"/>
      <w:lvlJc w:val="left"/>
      <w:pPr>
        <w:ind w:left="7178" w:hanging="360"/>
      </w:pPr>
      <w:rPr>
        <w:rFonts w:ascii="Courier New" w:hAnsi="Courier New" w:cs="Courier New" w:hint="default"/>
      </w:rPr>
    </w:lvl>
    <w:lvl w:ilvl="8" w:tplc="0C0C0005" w:tentative="1">
      <w:start w:val="1"/>
      <w:numFmt w:val="bullet"/>
      <w:lvlText w:val=""/>
      <w:lvlJc w:val="left"/>
      <w:pPr>
        <w:ind w:left="7898" w:hanging="360"/>
      </w:pPr>
      <w:rPr>
        <w:rFonts w:ascii="Wingdings" w:hAnsi="Wingdings" w:hint="default"/>
      </w:rPr>
    </w:lvl>
  </w:abstractNum>
  <w:abstractNum w:abstractNumId="2" w15:restartNumberingAfterBreak="0">
    <w:nsid w:val="066D3ABE"/>
    <w:multiLevelType w:val="hybridMultilevel"/>
    <w:tmpl w:val="9CACE756"/>
    <w:lvl w:ilvl="0" w:tplc="939A165E">
      <w:start w:val="1"/>
      <w:numFmt w:val="bullet"/>
      <w:lvlText w:val="●"/>
      <w:lvlJc w:val="left"/>
      <w:pPr>
        <w:ind w:left="720" w:hanging="360"/>
      </w:pPr>
      <w:rPr>
        <w:rFonts w:ascii="Calibri" w:hAnsi="Calibri" w:hint="default"/>
      </w:rPr>
    </w:lvl>
    <w:lvl w:ilvl="1" w:tplc="978EB404">
      <w:start w:val="1"/>
      <w:numFmt w:val="bullet"/>
      <w:lvlText w:val="o"/>
      <w:lvlJc w:val="left"/>
      <w:pPr>
        <w:ind w:left="1440" w:hanging="360"/>
      </w:pPr>
      <w:rPr>
        <w:rFonts w:ascii="Courier New" w:hAnsi="Courier New" w:hint="default"/>
      </w:rPr>
    </w:lvl>
    <w:lvl w:ilvl="2" w:tplc="905A5A42">
      <w:start w:val="1"/>
      <w:numFmt w:val="bullet"/>
      <w:lvlText w:val=""/>
      <w:lvlJc w:val="left"/>
      <w:pPr>
        <w:ind w:left="2160" w:hanging="360"/>
      </w:pPr>
      <w:rPr>
        <w:rFonts w:ascii="Wingdings" w:hAnsi="Wingdings" w:hint="default"/>
      </w:rPr>
    </w:lvl>
    <w:lvl w:ilvl="3" w:tplc="EA9ACB48">
      <w:start w:val="1"/>
      <w:numFmt w:val="bullet"/>
      <w:lvlText w:val=""/>
      <w:lvlJc w:val="left"/>
      <w:pPr>
        <w:ind w:left="2880" w:hanging="360"/>
      </w:pPr>
      <w:rPr>
        <w:rFonts w:ascii="Symbol" w:hAnsi="Symbol" w:hint="default"/>
      </w:rPr>
    </w:lvl>
    <w:lvl w:ilvl="4" w:tplc="18643ADA">
      <w:start w:val="1"/>
      <w:numFmt w:val="bullet"/>
      <w:lvlText w:val="o"/>
      <w:lvlJc w:val="left"/>
      <w:pPr>
        <w:ind w:left="3600" w:hanging="360"/>
      </w:pPr>
      <w:rPr>
        <w:rFonts w:ascii="Courier New" w:hAnsi="Courier New" w:hint="default"/>
      </w:rPr>
    </w:lvl>
    <w:lvl w:ilvl="5" w:tplc="13C25E82">
      <w:start w:val="1"/>
      <w:numFmt w:val="bullet"/>
      <w:lvlText w:val=""/>
      <w:lvlJc w:val="left"/>
      <w:pPr>
        <w:ind w:left="4320" w:hanging="360"/>
      </w:pPr>
      <w:rPr>
        <w:rFonts w:ascii="Wingdings" w:hAnsi="Wingdings" w:hint="default"/>
      </w:rPr>
    </w:lvl>
    <w:lvl w:ilvl="6" w:tplc="3ACAE944">
      <w:start w:val="1"/>
      <w:numFmt w:val="bullet"/>
      <w:lvlText w:val=""/>
      <w:lvlJc w:val="left"/>
      <w:pPr>
        <w:ind w:left="5040" w:hanging="360"/>
      </w:pPr>
      <w:rPr>
        <w:rFonts w:ascii="Symbol" w:hAnsi="Symbol" w:hint="default"/>
      </w:rPr>
    </w:lvl>
    <w:lvl w:ilvl="7" w:tplc="9DB235A4">
      <w:start w:val="1"/>
      <w:numFmt w:val="bullet"/>
      <w:lvlText w:val="o"/>
      <w:lvlJc w:val="left"/>
      <w:pPr>
        <w:ind w:left="5760" w:hanging="360"/>
      </w:pPr>
      <w:rPr>
        <w:rFonts w:ascii="Courier New" w:hAnsi="Courier New" w:hint="default"/>
      </w:rPr>
    </w:lvl>
    <w:lvl w:ilvl="8" w:tplc="2E54D31A">
      <w:start w:val="1"/>
      <w:numFmt w:val="bullet"/>
      <w:lvlText w:val=""/>
      <w:lvlJc w:val="left"/>
      <w:pPr>
        <w:ind w:left="6480" w:hanging="360"/>
      </w:pPr>
      <w:rPr>
        <w:rFonts w:ascii="Wingdings" w:hAnsi="Wingdings" w:hint="default"/>
      </w:rPr>
    </w:lvl>
  </w:abstractNum>
  <w:abstractNum w:abstractNumId="3" w15:restartNumberingAfterBreak="0">
    <w:nsid w:val="08414D1A"/>
    <w:multiLevelType w:val="hybridMultilevel"/>
    <w:tmpl w:val="6B340D38"/>
    <w:lvl w:ilvl="0" w:tplc="0C0C0001">
      <w:start w:val="1"/>
      <w:numFmt w:val="bullet"/>
      <w:lvlText w:val=""/>
      <w:lvlJc w:val="left"/>
      <w:pPr>
        <w:ind w:left="2138" w:hanging="360"/>
      </w:pPr>
      <w:rPr>
        <w:rFonts w:ascii="Symbol" w:hAnsi="Symbol" w:hint="default"/>
      </w:rPr>
    </w:lvl>
    <w:lvl w:ilvl="1" w:tplc="0C0C0003" w:tentative="1">
      <w:start w:val="1"/>
      <w:numFmt w:val="bullet"/>
      <w:lvlText w:val="o"/>
      <w:lvlJc w:val="left"/>
      <w:pPr>
        <w:ind w:left="2858" w:hanging="360"/>
      </w:pPr>
      <w:rPr>
        <w:rFonts w:ascii="Courier New" w:hAnsi="Courier New" w:cs="Courier New" w:hint="default"/>
      </w:rPr>
    </w:lvl>
    <w:lvl w:ilvl="2" w:tplc="0C0C0005" w:tentative="1">
      <w:start w:val="1"/>
      <w:numFmt w:val="bullet"/>
      <w:lvlText w:val=""/>
      <w:lvlJc w:val="left"/>
      <w:pPr>
        <w:ind w:left="3578" w:hanging="360"/>
      </w:pPr>
      <w:rPr>
        <w:rFonts w:ascii="Wingdings" w:hAnsi="Wingdings" w:hint="default"/>
      </w:rPr>
    </w:lvl>
    <w:lvl w:ilvl="3" w:tplc="0C0C0001" w:tentative="1">
      <w:start w:val="1"/>
      <w:numFmt w:val="bullet"/>
      <w:lvlText w:val=""/>
      <w:lvlJc w:val="left"/>
      <w:pPr>
        <w:ind w:left="4298" w:hanging="360"/>
      </w:pPr>
      <w:rPr>
        <w:rFonts w:ascii="Symbol" w:hAnsi="Symbol" w:hint="default"/>
      </w:rPr>
    </w:lvl>
    <w:lvl w:ilvl="4" w:tplc="0C0C0003" w:tentative="1">
      <w:start w:val="1"/>
      <w:numFmt w:val="bullet"/>
      <w:lvlText w:val="o"/>
      <w:lvlJc w:val="left"/>
      <w:pPr>
        <w:ind w:left="5018" w:hanging="360"/>
      </w:pPr>
      <w:rPr>
        <w:rFonts w:ascii="Courier New" w:hAnsi="Courier New" w:cs="Courier New" w:hint="default"/>
      </w:rPr>
    </w:lvl>
    <w:lvl w:ilvl="5" w:tplc="0C0C0005" w:tentative="1">
      <w:start w:val="1"/>
      <w:numFmt w:val="bullet"/>
      <w:lvlText w:val=""/>
      <w:lvlJc w:val="left"/>
      <w:pPr>
        <w:ind w:left="5738" w:hanging="360"/>
      </w:pPr>
      <w:rPr>
        <w:rFonts w:ascii="Wingdings" w:hAnsi="Wingdings" w:hint="default"/>
      </w:rPr>
    </w:lvl>
    <w:lvl w:ilvl="6" w:tplc="0C0C0001" w:tentative="1">
      <w:start w:val="1"/>
      <w:numFmt w:val="bullet"/>
      <w:lvlText w:val=""/>
      <w:lvlJc w:val="left"/>
      <w:pPr>
        <w:ind w:left="6458" w:hanging="360"/>
      </w:pPr>
      <w:rPr>
        <w:rFonts w:ascii="Symbol" w:hAnsi="Symbol" w:hint="default"/>
      </w:rPr>
    </w:lvl>
    <w:lvl w:ilvl="7" w:tplc="0C0C0003" w:tentative="1">
      <w:start w:val="1"/>
      <w:numFmt w:val="bullet"/>
      <w:lvlText w:val="o"/>
      <w:lvlJc w:val="left"/>
      <w:pPr>
        <w:ind w:left="7178" w:hanging="360"/>
      </w:pPr>
      <w:rPr>
        <w:rFonts w:ascii="Courier New" w:hAnsi="Courier New" w:cs="Courier New" w:hint="default"/>
      </w:rPr>
    </w:lvl>
    <w:lvl w:ilvl="8" w:tplc="0C0C0005" w:tentative="1">
      <w:start w:val="1"/>
      <w:numFmt w:val="bullet"/>
      <w:lvlText w:val=""/>
      <w:lvlJc w:val="left"/>
      <w:pPr>
        <w:ind w:left="7898" w:hanging="360"/>
      </w:pPr>
      <w:rPr>
        <w:rFonts w:ascii="Wingdings" w:hAnsi="Wingdings" w:hint="default"/>
      </w:rPr>
    </w:lvl>
  </w:abstractNum>
  <w:abstractNum w:abstractNumId="4" w15:restartNumberingAfterBreak="0">
    <w:nsid w:val="0F252FBA"/>
    <w:multiLevelType w:val="hybridMultilevel"/>
    <w:tmpl w:val="7D9655D4"/>
    <w:lvl w:ilvl="0" w:tplc="0C0C0001">
      <w:start w:val="1"/>
      <w:numFmt w:val="bullet"/>
      <w:lvlText w:val=""/>
      <w:lvlJc w:val="left"/>
      <w:pPr>
        <w:ind w:left="1800" w:hanging="360"/>
      </w:pPr>
      <w:rPr>
        <w:rFonts w:ascii="Symbol" w:hAnsi="Symbol" w:hint="default"/>
      </w:rPr>
    </w:lvl>
    <w:lvl w:ilvl="1" w:tplc="0C0C0003">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5" w15:restartNumberingAfterBreak="0">
    <w:nsid w:val="167A79DD"/>
    <w:multiLevelType w:val="hybridMultilevel"/>
    <w:tmpl w:val="7D6E55BA"/>
    <w:lvl w:ilvl="0" w:tplc="21D6743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81861"/>
    <w:multiLevelType w:val="hybridMultilevel"/>
    <w:tmpl w:val="C744FE26"/>
    <w:lvl w:ilvl="0" w:tplc="0C0C0001">
      <w:start w:val="1"/>
      <w:numFmt w:val="bullet"/>
      <w:lvlText w:val=""/>
      <w:lvlJc w:val="left"/>
      <w:pPr>
        <w:ind w:left="780" w:hanging="420"/>
      </w:pPr>
      <w:rPr>
        <w:rFonts w:ascii="Symbol" w:hAnsi="Symbol" w:hint="default"/>
      </w:rPr>
    </w:lvl>
    <w:lvl w:ilvl="1" w:tplc="6F00E452">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D161E24"/>
    <w:multiLevelType w:val="hybridMultilevel"/>
    <w:tmpl w:val="F1027E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1DC121C8"/>
    <w:multiLevelType w:val="hybridMultilevel"/>
    <w:tmpl w:val="7AD6BF3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41C78B6"/>
    <w:multiLevelType w:val="hybridMultilevel"/>
    <w:tmpl w:val="59BE2108"/>
    <w:lvl w:ilvl="0" w:tplc="A476C79E">
      <w:start w:val="1"/>
      <w:numFmt w:val="bullet"/>
      <w:lvlText w:val="o"/>
      <w:lvlJc w:val="left"/>
      <w:pPr>
        <w:ind w:left="720" w:hanging="360"/>
      </w:pPr>
      <w:rPr>
        <w:rFonts w:ascii="Courier New" w:hAnsi="Courier New" w:hint="default"/>
      </w:rPr>
    </w:lvl>
    <w:lvl w:ilvl="1" w:tplc="70A04274">
      <w:start w:val="1"/>
      <w:numFmt w:val="bullet"/>
      <w:lvlText w:val="o"/>
      <w:lvlJc w:val="left"/>
      <w:pPr>
        <w:ind w:left="1440" w:hanging="360"/>
      </w:pPr>
      <w:rPr>
        <w:rFonts w:ascii="Courier New" w:hAnsi="Courier New" w:hint="default"/>
      </w:rPr>
    </w:lvl>
    <w:lvl w:ilvl="2" w:tplc="DB68D016">
      <w:start w:val="1"/>
      <w:numFmt w:val="bullet"/>
      <w:lvlText w:val=""/>
      <w:lvlJc w:val="left"/>
      <w:pPr>
        <w:ind w:left="2160" w:hanging="360"/>
      </w:pPr>
      <w:rPr>
        <w:rFonts w:ascii="Wingdings" w:hAnsi="Wingdings" w:hint="default"/>
      </w:rPr>
    </w:lvl>
    <w:lvl w:ilvl="3" w:tplc="6AB623A6">
      <w:start w:val="1"/>
      <w:numFmt w:val="bullet"/>
      <w:lvlText w:val=""/>
      <w:lvlJc w:val="left"/>
      <w:pPr>
        <w:ind w:left="2880" w:hanging="360"/>
      </w:pPr>
      <w:rPr>
        <w:rFonts w:ascii="Symbol" w:hAnsi="Symbol" w:hint="default"/>
      </w:rPr>
    </w:lvl>
    <w:lvl w:ilvl="4" w:tplc="F80CA364">
      <w:start w:val="1"/>
      <w:numFmt w:val="bullet"/>
      <w:lvlText w:val="o"/>
      <w:lvlJc w:val="left"/>
      <w:pPr>
        <w:ind w:left="3600" w:hanging="360"/>
      </w:pPr>
      <w:rPr>
        <w:rFonts w:ascii="Courier New" w:hAnsi="Courier New" w:hint="default"/>
      </w:rPr>
    </w:lvl>
    <w:lvl w:ilvl="5" w:tplc="E056EFC2">
      <w:start w:val="1"/>
      <w:numFmt w:val="bullet"/>
      <w:lvlText w:val=""/>
      <w:lvlJc w:val="left"/>
      <w:pPr>
        <w:ind w:left="4320" w:hanging="360"/>
      </w:pPr>
      <w:rPr>
        <w:rFonts w:ascii="Wingdings" w:hAnsi="Wingdings" w:hint="default"/>
      </w:rPr>
    </w:lvl>
    <w:lvl w:ilvl="6" w:tplc="7F5442BC">
      <w:start w:val="1"/>
      <w:numFmt w:val="bullet"/>
      <w:lvlText w:val=""/>
      <w:lvlJc w:val="left"/>
      <w:pPr>
        <w:ind w:left="5040" w:hanging="360"/>
      </w:pPr>
      <w:rPr>
        <w:rFonts w:ascii="Symbol" w:hAnsi="Symbol" w:hint="default"/>
      </w:rPr>
    </w:lvl>
    <w:lvl w:ilvl="7" w:tplc="94CAB106">
      <w:start w:val="1"/>
      <w:numFmt w:val="bullet"/>
      <w:lvlText w:val="o"/>
      <w:lvlJc w:val="left"/>
      <w:pPr>
        <w:ind w:left="5760" w:hanging="360"/>
      </w:pPr>
      <w:rPr>
        <w:rFonts w:ascii="Courier New" w:hAnsi="Courier New" w:hint="default"/>
      </w:rPr>
    </w:lvl>
    <w:lvl w:ilvl="8" w:tplc="D87A40F2">
      <w:start w:val="1"/>
      <w:numFmt w:val="bullet"/>
      <w:lvlText w:val=""/>
      <w:lvlJc w:val="left"/>
      <w:pPr>
        <w:ind w:left="6480" w:hanging="360"/>
      </w:pPr>
      <w:rPr>
        <w:rFonts w:ascii="Wingdings" w:hAnsi="Wingdings" w:hint="default"/>
      </w:rPr>
    </w:lvl>
  </w:abstractNum>
  <w:abstractNum w:abstractNumId="10" w15:restartNumberingAfterBreak="0">
    <w:nsid w:val="31704223"/>
    <w:multiLevelType w:val="hybridMultilevel"/>
    <w:tmpl w:val="F0DCBE4E"/>
    <w:lvl w:ilvl="0" w:tplc="4CB4110A">
      <w:start w:val="1"/>
      <w:numFmt w:val="bullet"/>
      <w:lvlText w:val="●"/>
      <w:lvlJc w:val="left"/>
      <w:pPr>
        <w:ind w:left="720" w:hanging="360"/>
      </w:pPr>
      <w:rPr>
        <w:rFonts w:ascii="Calibri" w:hAnsi="Calibri" w:hint="default"/>
      </w:rPr>
    </w:lvl>
    <w:lvl w:ilvl="1" w:tplc="22B84864">
      <w:start w:val="1"/>
      <w:numFmt w:val="bullet"/>
      <w:lvlText w:val="o"/>
      <w:lvlJc w:val="left"/>
      <w:pPr>
        <w:ind w:left="1440" w:hanging="360"/>
      </w:pPr>
      <w:rPr>
        <w:rFonts w:ascii="Courier New" w:hAnsi="Courier New" w:hint="default"/>
      </w:rPr>
    </w:lvl>
    <w:lvl w:ilvl="2" w:tplc="B0424C2C">
      <w:start w:val="1"/>
      <w:numFmt w:val="bullet"/>
      <w:lvlText w:val=""/>
      <w:lvlJc w:val="left"/>
      <w:pPr>
        <w:ind w:left="2160" w:hanging="360"/>
      </w:pPr>
      <w:rPr>
        <w:rFonts w:ascii="Wingdings" w:hAnsi="Wingdings" w:hint="default"/>
      </w:rPr>
    </w:lvl>
    <w:lvl w:ilvl="3" w:tplc="84482C1E">
      <w:start w:val="1"/>
      <w:numFmt w:val="bullet"/>
      <w:lvlText w:val=""/>
      <w:lvlJc w:val="left"/>
      <w:pPr>
        <w:ind w:left="2880" w:hanging="360"/>
      </w:pPr>
      <w:rPr>
        <w:rFonts w:ascii="Symbol" w:hAnsi="Symbol" w:hint="default"/>
      </w:rPr>
    </w:lvl>
    <w:lvl w:ilvl="4" w:tplc="F1BC6F22">
      <w:start w:val="1"/>
      <w:numFmt w:val="bullet"/>
      <w:lvlText w:val="o"/>
      <w:lvlJc w:val="left"/>
      <w:pPr>
        <w:ind w:left="3600" w:hanging="360"/>
      </w:pPr>
      <w:rPr>
        <w:rFonts w:ascii="Courier New" w:hAnsi="Courier New" w:hint="default"/>
      </w:rPr>
    </w:lvl>
    <w:lvl w:ilvl="5" w:tplc="D2B6417E">
      <w:start w:val="1"/>
      <w:numFmt w:val="bullet"/>
      <w:lvlText w:val=""/>
      <w:lvlJc w:val="left"/>
      <w:pPr>
        <w:ind w:left="4320" w:hanging="360"/>
      </w:pPr>
      <w:rPr>
        <w:rFonts w:ascii="Wingdings" w:hAnsi="Wingdings" w:hint="default"/>
      </w:rPr>
    </w:lvl>
    <w:lvl w:ilvl="6" w:tplc="D69221D6">
      <w:start w:val="1"/>
      <w:numFmt w:val="bullet"/>
      <w:lvlText w:val=""/>
      <w:lvlJc w:val="left"/>
      <w:pPr>
        <w:ind w:left="5040" w:hanging="360"/>
      </w:pPr>
      <w:rPr>
        <w:rFonts w:ascii="Symbol" w:hAnsi="Symbol" w:hint="default"/>
      </w:rPr>
    </w:lvl>
    <w:lvl w:ilvl="7" w:tplc="650AC04C">
      <w:start w:val="1"/>
      <w:numFmt w:val="bullet"/>
      <w:lvlText w:val="o"/>
      <w:lvlJc w:val="left"/>
      <w:pPr>
        <w:ind w:left="5760" w:hanging="360"/>
      </w:pPr>
      <w:rPr>
        <w:rFonts w:ascii="Courier New" w:hAnsi="Courier New" w:hint="default"/>
      </w:rPr>
    </w:lvl>
    <w:lvl w:ilvl="8" w:tplc="BB3EA7E4">
      <w:start w:val="1"/>
      <w:numFmt w:val="bullet"/>
      <w:lvlText w:val=""/>
      <w:lvlJc w:val="left"/>
      <w:pPr>
        <w:ind w:left="6480" w:hanging="360"/>
      </w:pPr>
      <w:rPr>
        <w:rFonts w:ascii="Wingdings" w:hAnsi="Wingdings" w:hint="default"/>
      </w:rPr>
    </w:lvl>
  </w:abstractNum>
  <w:abstractNum w:abstractNumId="11" w15:restartNumberingAfterBreak="0">
    <w:nsid w:val="335A331C"/>
    <w:multiLevelType w:val="hybridMultilevel"/>
    <w:tmpl w:val="2E5AB776"/>
    <w:lvl w:ilvl="0" w:tplc="3588FD7C">
      <w:start w:val="1"/>
      <w:numFmt w:val="decimal"/>
      <w:lvlText w:val="%1."/>
      <w:lvlJc w:val="left"/>
      <w:pPr>
        <w:ind w:left="1890" w:hanging="450"/>
      </w:pPr>
      <w:rPr>
        <w:rFonts w:ascii="Times New Roman" w:eastAsia="Times New Roman" w:hAnsi="Times New Roman" w:cs="Times New Roman" w:hint="default"/>
        <w:color w:val="000000"/>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12" w15:restartNumberingAfterBreak="0">
    <w:nsid w:val="39F817BF"/>
    <w:multiLevelType w:val="hybridMultilevel"/>
    <w:tmpl w:val="60F8A430"/>
    <w:lvl w:ilvl="0" w:tplc="310034AC">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ABDE026C">
      <w:start w:val="1"/>
      <w:numFmt w:val="bullet"/>
      <w:lvlText w:val=""/>
      <w:lvlJc w:val="left"/>
      <w:pPr>
        <w:ind w:left="2160" w:hanging="360"/>
      </w:pPr>
      <w:rPr>
        <w:rFonts w:ascii="Wingdings" w:hAnsi="Wingdings" w:hint="default"/>
      </w:rPr>
    </w:lvl>
    <w:lvl w:ilvl="3" w:tplc="68D07284">
      <w:start w:val="1"/>
      <w:numFmt w:val="bullet"/>
      <w:lvlText w:val=""/>
      <w:lvlJc w:val="left"/>
      <w:pPr>
        <w:ind w:left="2880" w:hanging="360"/>
      </w:pPr>
      <w:rPr>
        <w:rFonts w:ascii="Symbol" w:hAnsi="Symbol" w:hint="default"/>
      </w:rPr>
    </w:lvl>
    <w:lvl w:ilvl="4" w:tplc="B3D81BCC">
      <w:start w:val="1"/>
      <w:numFmt w:val="bullet"/>
      <w:lvlText w:val="o"/>
      <w:lvlJc w:val="left"/>
      <w:pPr>
        <w:ind w:left="3600" w:hanging="360"/>
      </w:pPr>
      <w:rPr>
        <w:rFonts w:ascii="Courier New" w:hAnsi="Courier New" w:hint="default"/>
      </w:rPr>
    </w:lvl>
    <w:lvl w:ilvl="5" w:tplc="DD0CA41E">
      <w:start w:val="1"/>
      <w:numFmt w:val="bullet"/>
      <w:lvlText w:val=""/>
      <w:lvlJc w:val="left"/>
      <w:pPr>
        <w:ind w:left="4320" w:hanging="360"/>
      </w:pPr>
      <w:rPr>
        <w:rFonts w:ascii="Wingdings" w:hAnsi="Wingdings" w:hint="default"/>
      </w:rPr>
    </w:lvl>
    <w:lvl w:ilvl="6" w:tplc="9198F7D6">
      <w:start w:val="1"/>
      <w:numFmt w:val="bullet"/>
      <w:lvlText w:val=""/>
      <w:lvlJc w:val="left"/>
      <w:pPr>
        <w:ind w:left="5040" w:hanging="360"/>
      </w:pPr>
      <w:rPr>
        <w:rFonts w:ascii="Symbol" w:hAnsi="Symbol" w:hint="default"/>
      </w:rPr>
    </w:lvl>
    <w:lvl w:ilvl="7" w:tplc="6FD24B1A">
      <w:start w:val="1"/>
      <w:numFmt w:val="bullet"/>
      <w:lvlText w:val="o"/>
      <w:lvlJc w:val="left"/>
      <w:pPr>
        <w:ind w:left="5760" w:hanging="360"/>
      </w:pPr>
      <w:rPr>
        <w:rFonts w:ascii="Courier New" w:hAnsi="Courier New" w:hint="default"/>
      </w:rPr>
    </w:lvl>
    <w:lvl w:ilvl="8" w:tplc="714613D4">
      <w:start w:val="1"/>
      <w:numFmt w:val="bullet"/>
      <w:lvlText w:val=""/>
      <w:lvlJc w:val="left"/>
      <w:pPr>
        <w:ind w:left="6480" w:hanging="360"/>
      </w:pPr>
      <w:rPr>
        <w:rFonts w:ascii="Wingdings" w:hAnsi="Wingdings" w:hint="default"/>
      </w:rPr>
    </w:lvl>
  </w:abstractNum>
  <w:abstractNum w:abstractNumId="13" w15:restartNumberingAfterBreak="0">
    <w:nsid w:val="43A134C8"/>
    <w:multiLevelType w:val="hybridMultilevel"/>
    <w:tmpl w:val="250EE49E"/>
    <w:lvl w:ilvl="0" w:tplc="E104EED0">
      <w:start w:val="1"/>
      <w:numFmt w:val="decimal"/>
      <w:pStyle w:val="ListParagraph"/>
      <w:lvlText w:val="%1."/>
      <w:lvlJc w:val="left"/>
      <w:pPr>
        <w:ind w:left="780" w:hanging="420"/>
      </w:pPr>
      <w:rPr>
        <w:rFonts w:hint="default"/>
      </w:rPr>
    </w:lvl>
    <w:lvl w:ilvl="1" w:tplc="6F00E452">
      <w:start w:val="1"/>
      <w:numFmt w:val="lowerLetter"/>
      <w:pStyle w:val="sublits"/>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3FB2426"/>
    <w:multiLevelType w:val="hybridMultilevel"/>
    <w:tmpl w:val="05ACE8D2"/>
    <w:lvl w:ilvl="0" w:tplc="65004B36">
      <w:start w:val="1"/>
      <w:numFmt w:val="bullet"/>
      <w:lvlText w:val=""/>
      <w:lvlJc w:val="left"/>
      <w:pPr>
        <w:ind w:left="720" w:hanging="360"/>
      </w:pPr>
      <w:rPr>
        <w:rFonts w:ascii="Symbol" w:hAnsi="Symbol" w:hint="default"/>
      </w:rPr>
    </w:lvl>
    <w:lvl w:ilvl="1" w:tplc="AE08FBC8">
      <w:start w:val="1"/>
      <w:numFmt w:val="bullet"/>
      <w:lvlText w:val="o"/>
      <w:lvlJc w:val="left"/>
      <w:pPr>
        <w:ind w:left="1440" w:hanging="360"/>
      </w:pPr>
      <w:rPr>
        <w:rFonts w:ascii="Courier New" w:hAnsi="Courier New" w:hint="default"/>
      </w:rPr>
    </w:lvl>
    <w:lvl w:ilvl="2" w:tplc="E486892A">
      <w:start w:val="1"/>
      <w:numFmt w:val="bullet"/>
      <w:lvlText w:val=""/>
      <w:lvlJc w:val="left"/>
      <w:pPr>
        <w:ind w:left="2160" w:hanging="360"/>
      </w:pPr>
      <w:rPr>
        <w:rFonts w:ascii="Wingdings" w:hAnsi="Wingdings" w:hint="default"/>
      </w:rPr>
    </w:lvl>
    <w:lvl w:ilvl="3" w:tplc="B3C28AF2">
      <w:start w:val="1"/>
      <w:numFmt w:val="bullet"/>
      <w:lvlText w:val=""/>
      <w:lvlJc w:val="left"/>
      <w:pPr>
        <w:ind w:left="2880" w:hanging="360"/>
      </w:pPr>
      <w:rPr>
        <w:rFonts w:ascii="Symbol" w:hAnsi="Symbol" w:hint="default"/>
      </w:rPr>
    </w:lvl>
    <w:lvl w:ilvl="4" w:tplc="F560048E">
      <w:start w:val="1"/>
      <w:numFmt w:val="bullet"/>
      <w:lvlText w:val="o"/>
      <w:lvlJc w:val="left"/>
      <w:pPr>
        <w:ind w:left="3600" w:hanging="360"/>
      </w:pPr>
      <w:rPr>
        <w:rFonts w:ascii="Courier New" w:hAnsi="Courier New" w:hint="default"/>
      </w:rPr>
    </w:lvl>
    <w:lvl w:ilvl="5" w:tplc="F40C38BA">
      <w:start w:val="1"/>
      <w:numFmt w:val="bullet"/>
      <w:lvlText w:val=""/>
      <w:lvlJc w:val="left"/>
      <w:pPr>
        <w:ind w:left="4320" w:hanging="360"/>
      </w:pPr>
      <w:rPr>
        <w:rFonts w:ascii="Wingdings" w:hAnsi="Wingdings" w:hint="default"/>
      </w:rPr>
    </w:lvl>
    <w:lvl w:ilvl="6" w:tplc="998C0002">
      <w:start w:val="1"/>
      <w:numFmt w:val="bullet"/>
      <w:lvlText w:val=""/>
      <w:lvlJc w:val="left"/>
      <w:pPr>
        <w:ind w:left="5040" w:hanging="360"/>
      </w:pPr>
      <w:rPr>
        <w:rFonts w:ascii="Symbol" w:hAnsi="Symbol" w:hint="default"/>
      </w:rPr>
    </w:lvl>
    <w:lvl w:ilvl="7" w:tplc="C55CF7C6">
      <w:start w:val="1"/>
      <w:numFmt w:val="bullet"/>
      <w:lvlText w:val="o"/>
      <w:lvlJc w:val="left"/>
      <w:pPr>
        <w:ind w:left="5760" w:hanging="360"/>
      </w:pPr>
      <w:rPr>
        <w:rFonts w:ascii="Courier New" w:hAnsi="Courier New" w:hint="default"/>
      </w:rPr>
    </w:lvl>
    <w:lvl w:ilvl="8" w:tplc="FA289BAE">
      <w:start w:val="1"/>
      <w:numFmt w:val="bullet"/>
      <w:lvlText w:val=""/>
      <w:lvlJc w:val="left"/>
      <w:pPr>
        <w:ind w:left="6480" w:hanging="360"/>
      </w:pPr>
      <w:rPr>
        <w:rFonts w:ascii="Wingdings" w:hAnsi="Wingdings" w:hint="default"/>
      </w:rPr>
    </w:lvl>
  </w:abstractNum>
  <w:abstractNum w:abstractNumId="15" w15:restartNumberingAfterBreak="0">
    <w:nsid w:val="44344DDF"/>
    <w:multiLevelType w:val="hybridMultilevel"/>
    <w:tmpl w:val="77BCFCF0"/>
    <w:lvl w:ilvl="0" w:tplc="0C0C0001">
      <w:start w:val="1"/>
      <w:numFmt w:val="bullet"/>
      <w:lvlText w:val=""/>
      <w:lvlJc w:val="left"/>
      <w:pPr>
        <w:ind w:left="1800" w:hanging="360"/>
      </w:pPr>
      <w:rPr>
        <w:rFonts w:ascii="Symbol" w:hAnsi="Symbol"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16" w15:restartNumberingAfterBreak="0">
    <w:nsid w:val="47EF6C2C"/>
    <w:multiLevelType w:val="hybridMultilevel"/>
    <w:tmpl w:val="5164EF18"/>
    <w:lvl w:ilvl="0" w:tplc="0C0C0001">
      <w:start w:val="1"/>
      <w:numFmt w:val="bullet"/>
      <w:lvlText w:val=""/>
      <w:lvlJc w:val="left"/>
      <w:pPr>
        <w:ind w:left="2138" w:hanging="360"/>
      </w:pPr>
      <w:rPr>
        <w:rFonts w:ascii="Symbol" w:hAnsi="Symbol" w:hint="default"/>
      </w:rPr>
    </w:lvl>
    <w:lvl w:ilvl="1" w:tplc="0C0C0003" w:tentative="1">
      <w:start w:val="1"/>
      <w:numFmt w:val="bullet"/>
      <w:lvlText w:val="o"/>
      <w:lvlJc w:val="left"/>
      <w:pPr>
        <w:ind w:left="2858" w:hanging="360"/>
      </w:pPr>
      <w:rPr>
        <w:rFonts w:ascii="Courier New" w:hAnsi="Courier New" w:cs="Courier New" w:hint="default"/>
      </w:rPr>
    </w:lvl>
    <w:lvl w:ilvl="2" w:tplc="0C0C0005" w:tentative="1">
      <w:start w:val="1"/>
      <w:numFmt w:val="bullet"/>
      <w:lvlText w:val=""/>
      <w:lvlJc w:val="left"/>
      <w:pPr>
        <w:ind w:left="3578" w:hanging="360"/>
      </w:pPr>
      <w:rPr>
        <w:rFonts w:ascii="Wingdings" w:hAnsi="Wingdings" w:hint="default"/>
      </w:rPr>
    </w:lvl>
    <w:lvl w:ilvl="3" w:tplc="0C0C0001" w:tentative="1">
      <w:start w:val="1"/>
      <w:numFmt w:val="bullet"/>
      <w:lvlText w:val=""/>
      <w:lvlJc w:val="left"/>
      <w:pPr>
        <w:ind w:left="4298" w:hanging="360"/>
      </w:pPr>
      <w:rPr>
        <w:rFonts w:ascii="Symbol" w:hAnsi="Symbol" w:hint="default"/>
      </w:rPr>
    </w:lvl>
    <w:lvl w:ilvl="4" w:tplc="0C0C0003" w:tentative="1">
      <w:start w:val="1"/>
      <w:numFmt w:val="bullet"/>
      <w:lvlText w:val="o"/>
      <w:lvlJc w:val="left"/>
      <w:pPr>
        <w:ind w:left="5018" w:hanging="360"/>
      </w:pPr>
      <w:rPr>
        <w:rFonts w:ascii="Courier New" w:hAnsi="Courier New" w:cs="Courier New" w:hint="default"/>
      </w:rPr>
    </w:lvl>
    <w:lvl w:ilvl="5" w:tplc="0C0C0005" w:tentative="1">
      <w:start w:val="1"/>
      <w:numFmt w:val="bullet"/>
      <w:lvlText w:val=""/>
      <w:lvlJc w:val="left"/>
      <w:pPr>
        <w:ind w:left="5738" w:hanging="360"/>
      </w:pPr>
      <w:rPr>
        <w:rFonts w:ascii="Wingdings" w:hAnsi="Wingdings" w:hint="default"/>
      </w:rPr>
    </w:lvl>
    <w:lvl w:ilvl="6" w:tplc="0C0C0001" w:tentative="1">
      <w:start w:val="1"/>
      <w:numFmt w:val="bullet"/>
      <w:lvlText w:val=""/>
      <w:lvlJc w:val="left"/>
      <w:pPr>
        <w:ind w:left="6458" w:hanging="360"/>
      </w:pPr>
      <w:rPr>
        <w:rFonts w:ascii="Symbol" w:hAnsi="Symbol" w:hint="default"/>
      </w:rPr>
    </w:lvl>
    <w:lvl w:ilvl="7" w:tplc="0C0C0003" w:tentative="1">
      <w:start w:val="1"/>
      <w:numFmt w:val="bullet"/>
      <w:lvlText w:val="o"/>
      <w:lvlJc w:val="left"/>
      <w:pPr>
        <w:ind w:left="7178" w:hanging="360"/>
      </w:pPr>
      <w:rPr>
        <w:rFonts w:ascii="Courier New" w:hAnsi="Courier New" w:cs="Courier New" w:hint="default"/>
      </w:rPr>
    </w:lvl>
    <w:lvl w:ilvl="8" w:tplc="0C0C0005" w:tentative="1">
      <w:start w:val="1"/>
      <w:numFmt w:val="bullet"/>
      <w:lvlText w:val=""/>
      <w:lvlJc w:val="left"/>
      <w:pPr>
        <w:ind w:left="7898" w:hanging="360"/>
      </w:pPr>
      <w:rPr>
        <w:rFonts w:ascii="Wingdings" w:hAnsi="Wingdings" w:hint="default"/>
      </w:rPr>
    </w:lvl>
  </w:abstractNum>
  <w:abstractNum w:abstractNumId="17" w15:restartNumberingAfterBreak="0">
    <w:nsid w:val="50645525"/>
    <w:multiLevelType w:val="hybridMultilevel"/>
    <w:tmpl w:val="7B7236E0"/>
    <w:lvl w:ilvl="0" w:tplc="9FEE0DAA">
      <w:start w:val="1"/>
      <w:numFmt w:val="bullet"/>
      <w:lvlText w:val=""/>
      <w:lvlJc w:val="left"/>
      <w:pPr>
        <w:ind w:left="720" w:hanging="360"/>
      </w:pPr>
      <w:rPr>
        <w:rFonts w:ascii="Symbol" w:hAnsi="Symbol" w:hint="default"/>
      </w:rPr>
    </w:lvl>
    <w:lvl w:ilvl="1" w:tplc="95485A7E">
      <w:start w:val="1"/>
      <w:numFmt w:val="bullet"/>
      <w:lvlText w:val="o"/>
      <w:lvlJc w:val="left"/>
      <w:pPr>
        <w:ind w:left="1440" w:hanging="360"/>
      </w:pPr>
      <w:rPr>
        <w:rFonts w:ascii="Courier New" w:hAnsi="Courier New" w:hint="default"/>
      </w:rPr>
    </w:lvl>
    <w:lvl w:ilvl="2" w:tplc="2ED4CA0E">
      <w:start w:val="1"/>
      <w:numFmt w:val="bullet"/>
      <w:lvlText w:val=""/>
      <w:lvlJc w:val="left"/>
      <w:pPr>
        <w:ind w:left="2160" w:hanging="360"/>
      </w:pPr>
      <w:rPr>
        <w:rFonts w:ascii="Wingdings" w:hAnsi="Wingdings" w:hint="default"/>
      </w:rPr>
    </w:lvl>
    <w:lvl w:ilvl="3" w:tplc="238404C2">
      <w:start w:val="1"/>
      <w:numFmt w:val="bullet"/>
      <w:lvlText w:val=""/>
      <w:lvlJc w:val="left"/>
      <w:pPr>
        <w:ind w:left="2880" w:hanging="360"/>
      </w:pPr>
      <w:rPr>
        <w:rFonts w:ascii="Symbol" w:hAnsi="Symbol" w:hint="default"/>
      </w:rPr>
    </w:lvl>
    <w:lvl w:ilvl="4" w:tplc="C4962DBC">
      <w:start w:val="1"/>
      <w:numFmt w:val="bullet"/>
      <w:lvlText w:val="o"/>
      <w:lvlJc w:val="left"/>
      <w:pPr>
        <w:ind w:left="3600" w:hanging="360"/>
      </w:pPr>
      <w:rPr>
        <w:rFonts w:ascii="Courier New" w:hAnsi="Courier New" w:hint="default"/>
      </w:rPr>
    </w:lvl>
    <w:lvl w:ilvl="5" w:tplc="0DA865B6">
      <w:start w:val="1"/>
      <w:numFmt w:val="bullet"/>
      <w:lvlText w:val=""/>
      <w:lvlJc w:val="left"/>
      <w:pPr>
        <w:ind w:left="4320" w:hanging="360"/>
      </w:pPr>
      <w:rPr>
        <w:rFonts w:ascii="Wingdings" w:hAnsi="Wingdings" w:hint="default"/>
      </w:rPr>
    </w:lvl>
    <w:lvl w:ilvl="6" w:tplc="598E1AEC">
      <w:start w:val="1"/>
      <w:numFmt w:val="bullet"/>
      <w:lvlText w:val=""/>
      <w:lvlJc w:val="left"/>
      <w:pPr>
        <w:ind w:left="5040" w:hanging="360"/>
      </w:pPr>
      <w:rPr>
        <w:rFonts w:ascii="Symbol" w:hAnsi="Symbol" w:hint="default"/>
      </w:rPr>
    </w:lvl>
    <w:lvl w:ilvl="7" w:tplc="1FE05538">
      <w:start w:val="1"/>
      <w:numFmt w:val="bullet"/>
      <w:lvlText w:val="o"/>
      <w:lvlJc w:val="left"/>
      <w:pPr>
        <w:ind w:left="5760" w:hanging="360"/>
      </w:pPr>
      <w:rPr>
        <w:rFonts w:ascii="Courier New" w:hAnsi="Courier New" w:hint="default"/>
      </w:rPr>
    </w:lvl>
    <w:lvl w:ilvl="8" w:tplc="E04079E8">
      <w:start w:val="1"/>
      <w:numFmt w:val="bullet"/>
      <w:lvlText w:val=""/>
      <w:lvlJc w:val="left"/>
      <w:pPr>
        <w:ind w:left="6480" w:hanging="360"/>
      </w:pPr>
      <w:rPr>
        <w:rFonts w:ascii="Wingdings" w:hAnsi="Wingdings" w:hint="default"/>
      </w:rPr>
    </w:lvl>
  </w:abstractNum>
  <w:abstractNum w:abstractNumId="18" w15:restartNumberingAfterBreak="0">
    <w:nsid w:val="59265113"/>
    <w:multiLevelType w:val="hybridMultilevel"/>
    <w:tmpl w:val="3006B6CC"/>
    <w:lvl w:ilvl="0" w:tplc="0C0C0001">
      <w:start w:val="1"/>
      <w:numFmt w:val="bullet"/>
      <w:lvlText w:val=""/>
      <w:lvlJc w:val="left"/>
      <w:pPr>
        <w:ind w:left="3012" w:hanging="360"/>
      </w:pPr>
      <w:rPr>
        <w:rFonts w:ascii="Symbol" w:hAnsi="Symbol" w:hint="default"/>
      </w:rPr>
    </w:lvl>
    <w:lvl w:ilvl="1" w:tplc="0C0C0003" w:tentative="1">
      <w:start w:val="1"/>
      <w:numFmt w:val="bullet"/>
      <w:lvlText w:val="o"/>
      <w:lvlJc w:val="left"/>
      <w:pPr>
        <w:ind w:left="3732" w:hanging="360"/>
      </w:pPr>
      <w:rPr>
        <w:rFonts w:ascii="Courier New" w:hAnsi="Courier New" w:cs="Courier New" w:hint="default"/>
      </w:rPr>
    </w:lvl>
    <w:lvl w:ilvl="2" w:tplc="0C0C0005" w:tentative="1">
      <w:start w:val="1"/>
      <w:numFmt w:val="bullet"/>
      <w:lvlText w:val=""/>
      <w:lvlJc w:val="left"/>
      <w:pPr>
        <w:ind w:left="4452" w:hanging="360"/>
      </w:pPr>
      <w:rPr>
        <w:rFonts w:ascii="Wingdings" w:hAnsi="Wingdings" w:hint="default"/>
      </w:rPr>
    </w:lvl>
    <w:lvl w:ilvl="3" w:tplc="0C0C0001" w:tentative="1">
      <w:start w:val="1"/>
      <w:numFmt w:val="bullet"/>
      <w:lvlText w:val=""/>
      <w:lvlJc w:val="left"/>
      <w:pPr>
        <w:ind w:left="5172" w:hanging="360"/>
      </w:pPr>
      <w:rPr>
        <w:rFonts w:ascii="Symbol" w:hAnsi="Symbol" w:hint="default"/>
      </w:rPr>
    </w:lvl>
    <w:lvl w:ilvl="4" w:tplc="0C0C0003" w:tentative="1">
      <w:start w:val="1"/>
      <w:numFmt w:val="bullet"/>
      <w:lvlText w:val="o"/>
      <w:lvlJc w:val="left"/>
      <w:pPr>
        <w:ind w:left="5892" w:hanging="360"/>
      </w:pPr>
      <w:rPr>
        <w:rFonts w:ascii="Courier New" w:hAnsi="Courier New" w:cs="Courier New" w:hint="default"/>
      </w:rPr>
    </w:lvl>
    <w:lvl w:ilvl="5" w:tplc="0C0C0005" w:tentative="1">
      <w:start w:val="1"/>
      <w:numFmt w:val="bullet"/>
      <w:lvlText w:val=""/>
      <w:lvlJc w:val="left"/>
      <w:pPr>
        <w:ind w:left="6612" w:hanging="360"/>
      </w:pPr>
      <w:rPr>
        <w:rFonts w:ascii="Wingdings" w:hAnsi="Wingdings" w:hint="default"/>
      </w:rPr>
    </w:lvl>
    <w:lvl w:ilvl="6" w:tplc="0C0C0001" w:tentative="1">
      <w:start w:val="1"/>
      <w:numFmt w:val="bullet"/>
      <w:lvlText w:val=""/>
      <w:lvlJc w:val="left"/>
      <w:pPr>
        <w:ind w:left="7332" w:hanging="360"/>
      </w:pPr>
      <w:rPr>
        <w:rFonts w:ascii="Symbol" w:hAnsi="Symbol" w:hint="default"/>
      </w:rPr>
    </w:lvl>
    <w:lvl w:ilvl="7" w:tplc="0C0C0003" w:tentative="1">
      <w:start w:val="1"/>
      <w:numFmt w:val="bullet"/>
      <w:lvlText w:val="o"/>
      <w:lvlJc w:val="left"/>
      <w:pPr>
        <w:ind w:left="8052" w:hanging="360"/>
      </w:pPr>
      <w:rPr>
        <w:rFonts w:ascii="Courier New" w:hAnsi="Courier New" w:cs="Courier New" w:hint="default"/>
      </w:rPr>
    </w:lvl>
    <w:lvl w:ilvl="8" w:tplc="0C0C0005" w:tentative="1">
      <w:start w:val="1"/>
      <w:numFmt w:val="bullet"/>
      <w:lvlText w:val=""/>
      <w:lvlJc w:val="left"/>
      <w:pPr>
        <w:ind w:left="8772" w:hanging="360"/>
      </w:pPr>
      <w:rPr>
        <w:rFonts w:ascii="Wingdings" w:hAnsi="Wingdings" w:hint="default"/>
      </w:rPr>
    </w:lvl>
  </w:abstractNum>
  <w:abstractNum w:abstractNumId="19" w15:restartNumberingAfterBreak="0">
    <w:nsid w:val="5C1C6DEB"/>
    <w:multiLevelType w:val="hybridMultilevel"/>
    <w:tmpl w:val="39C82D6E"/>
    <w:lvl w:ilvl="0" w:tplc="4A6A4B4E">
      <w:start w:val="1"/>
      <w:numFmt w:val="bullet"/>
      <w:lvlText w:val=""/>
      <w:lvlJc w:val="left"/>
      <w:pPr>
        <w:ind w:left="720" w:hanging="360"/>
      </w:pPr>
      <w:rPr>
        <w:rFonts w:ascii="Symbol" w:hAnsi="Symbol" w:hint="default"/>
      </w:rPr>
    </w:lvl>
    <w:lvl w:ilvl="1" w:tplc="3E7C9D62">
      <w:start w:val="1"/>
      <w:numFmt w:val="bullet"/>
      <w:lvlText w:val="o"/>
      <w:lvlJc w:val="left"/>
      <w:pPr>
        <w:ind w:left="1440" w:hanging="360"/>
      </w:pPr>
      <w:rPr>
        <w:rFonts w:ascii="Courier New" w:hAnsi="Courier New" w:hint="default"/>
      </w:rPr>
    </w:lvl>
    <w:lvl w:ilvl="2" w:tplc="26DADC5C">
      <w:start w:val="1"/>
      <w:numFmt w:val="bullet"/>
      <w:lvlText w:val=""/>
      <w:lvlJc w:val="left"/>
      <w:pPr>
        <w:ind w:left="2160" w:hanging="360"/>
      </w:pPr>
      <w:rPr>
        <w:rFonts w:ascii="Wingdings" w:hAnsi="Wingdings" w:hint="default"/>
      </w:rPr>
    </w:lvl>
    <w:lvl w:ilvl="3" w:tplc="37EA7066">
      <w:start w:val="1"/>
      <w:numFmt w:val="bullet"/>
      <w:lvlText w:val=""/>
      <w:lvlJc w:val="left"/>
      <w:pPr>
        <w:ind w:left="2880" w:hanging="360"/>
      </w:pPr>
      <w:rPr>
        <w:rFonts w:ascii="Symbol" w:hAnsi="Symbol" w:hint="default"/>
      </w:rPr>
    </w:lvl>
    <w:lvl w:ilvl="4" w:tplc="621E976E">
      <w:start w:val="1"/>
      <w:numFmt w:val="bullet"/>
      <w:lvlText w:val="o"/>
      <w:lvlJc w:val="left"/>
      <w:pPr>
        <w:ind w:left="3600" w:hanging="360"/>
      </w:pPr>
      <w:rPr>
        <w:rFonts w:ascii="Courier New" w:hAnsi="Courier New" w:hint="default"/>
      </w:rPr>
    </w:lvl>
    <w:lvl w:ilvl="5" w:tplc="D5407DDA">
      <w:start w:val="1"/>
      <w:numFmt w:val="bullet"/>
      <w:lvlText w:val=""/>
      <w:lvlJc w:val="left"/>
      <w:pPr>
        <w:ind w:left="4320" w:hanging="360"/>
      </w:pPr>
      <w:rPr>
        <w:rFonts w:ascii="Wingdings" w:hAnsi="Wingdings" w:hint="default"/>
      </w:rPr>
    </w:lvl>
    <w:lvl w:ilvl="6" w:tplc="9738A79E">
      <w:start w:val="1"/>
      <w:numFmt w:val="bullet"/>
      <w:lvlText w:val=""/>
      <w:lvlJc w:val="left"/>
      <w:pPr>
        <w:ind w:left="5040" w:hanging="360"/>
      </w:pPr>
      <w:rPr>
        <w:rFonts w:ascii="Symbol" w:hAnsi="Symbol" w:hint="default"/>
      </w:rPr>
    </w:lvl>
    <w:lvl w:ilvl="7" w:tplc="FE72DE6E">
      <w:start w:val="1"/>
      <w:numFmt w:val="bullet"/>
      <w:lvlText w:val="o"/>
      <w:lvlJc w:val="left"/>
      <w:pPr>
        <w:ind w:left="5760" w:hanging="360"/>
      </w:pPr>
      <w:rPr>
        <w:rFonts w:ascii="Courier New" w:hAnsi="Courier New" w:hint="default"/>
      </w:rPr>
    </w:lvl>
    <w:lvl w:ilvl="8" w:tplc="A28698F0">
      <w:start w:val="1"/>
      <w:numFmt w:val="bullet"/>
      <w:lvlText w:val=""/>
      <w:lvlJc w:val="left"/>
      <w:pPr>
        <w:ind w:left="6480" w:hanging="360"/>
      </w:pPr>
      <w:rPr>
        <w:rFonts w:ascii="Wingdings" w:hAnsi="Wingdings" w:hint="default"/>
      </w:rPr>
    </w:lvl>
  </w:abstractNum>
  <w:abstractNum w:abstractNumId="20" w15:restartNumberingAfterBreak="0">
    <w:nsid w:val="68432B5C"/>
    <w:multiLevelType w:val="hybridMultilevel"/>
    <w:tmpl w:val="6512F436"/>
    <w:lvl w:ilvl="0" w:tplc="7A9051CA">
      <w:start w:val="1"/>
      <w:numFmt w:val="bullet"/>
      <w:lvlText w:val=""/>
      <w:lvlJc w:val="left"/>
      <w:pPr>
        <w:ind w:left="720" w:hanging="360"/>
      </w:pPr>
      <w:rPr>
        <w:rFonts w:ascii="Symbol" w:hAnsi="Symbol" w:hint="default"/>
      </w:rPr>
    </w:lvl>
    <w:lvl w:ilvl="1" w:tplc="18B2D678">
      <w:start w:val="1"/>
      <w:numFmt w:val="bullet"/>
      <w:lvlText w:val="o"/>
      <w:lvlJc w:val="left"/>
      <w:pPr>
        <w:ind w:left="1440" w:hanging="360"/>
      </w:pPr>
      <w:rPr>
        <w:rFonts w:ascii="Courier New" w:hAnsi="Courier New" w:hint="default"/>
      </w:rPr>
    </w:lvl>
    <w:lvl w:ilvl="2" w:tplc="3E885996">
      <w:start w:val="1"/>
      <w:numFmt w:val="bullet"/>
      <w:lvlText w:val=""/>
      <w:lvlJc w:val="left"/>
      <w:pPr>
        <w:ind w:left="2160" w:hanging="360"/>
      </w:pPr>
      <w:rPr>
        <w:rFonts w:ascii="Wingdings" w:hAnsi="Wingdings" w:hint="default"/>
      </w:rPr>
    </w:lvl>
    <w:lvl w:ilvl="3" w:tplc="483212C8">
      <w:start w:val="1"/>
      <w:numFmt w:val="bullet"/>
      <w:lvlText w:val=""/>
      <w:lvlJc w:val="left"/>
      <w:pPr>
        <w:ind w:left="2880" w:hanging="360"/>
      </w:pPr>
      <w:rPr>
        <w:rFonts w:ascii="Symbol" w:hAnsi="Symbol" w:hint="default"/>
      </w:rPr>
    </w:lvl>
    <w:lvl w:ilvl="4" w:tplc="D78CA616">
      <w:start w:val="1"/>
      <w:numFmt w:val="bullet"/>
      <w:lvlText w:val="o"/>
      <w:lvlJc w:val="left"/>
      <w:pPr>
        <w:ind w:left="3600" w:hanging="360"/>
      </w:pPr>
      <w:rPr>
        <w:rFonts w:ascii="Courier New" w:hAnsi="Courier New" w:hint="default"/>
      </w:rPr>
    </w:lvl>
    <w:lvl w:ilvl="5" w:tplc="34D05A06">
      <w:start w:val="1"/>
      <w:numFmt w:val="bullet"/>
      <w:lvlText w:val=""/>
      <w:lvlJc w:val="left"/>
      <w:pPr>
        <w:ind w:left="4320" w:hanging="360"/>
      </w:pPr>
      <w:rPr>
        <w:rFonts w:ascii="Wingdings" w:hAnsi="Wingdings" w:hint="default"/>
      </w:rPr>
    </w:lvl>
    <w:lvl w:ilvl="6" w:tplc="2472A128">
      <w:start w:val="1"/>
      <w:numFmt w:val="bullet"/>
      <w:lvlText w:val=""/>
      <w:lvlJc w:val="left"/>
      <w:pPr>
        <w:ind w:left="5040" w:hanging="360"/>
      </w:pPr>
      <w:rPr>
        <w:rFonts w:ascii="Symbol" w:hAnsi="Symbol" w:hint="default"/>
      </w:rPr>
    </w:lvl>
    <w:lvl w:ilvl="7" w:tplc="1BCCAD38">
      <w:start w:val="1"/>
      <w:numFmt w:val="bullet"/>
      <w:lvlText w:val="o"/>
      <w:lvlJc w:val="left"/>
      <w:pPr>
        <w:ind w:left="5760" w:hanging="360"/>
      </w:pPr>
      <w:rPr>
        <w:rFonts w:ascii="Courier New" w:hAnsi="Courier New" w:hint="default"/>
      </w:rPr>
    </w:lvl>
    <w:lvl w:ilvl="8" w:tplc="EBAE140A">
      <w:start w:val="1"/>
      <w:numFmt w:val="bullet"/>
      <w:lvlText w:val=""/>
      <w:lvlJc w:val="left"/>
      <w:pPr>
        <w:ind w:left="6480" w:hanging="360"/>
      </w:pPr>
      <w:rPr>
        <w:rFonts w:ascii="Wingdings" w:hAnsi="Wingdings" w:hint="default"/>
      </w:rPr>
    </w:lvl>
  </w:abstractNum>
  <w:abstractNum w:abstractNumId="21" w15:restartNumberingAfterBreak="0">
    <w:nsid w:val="6FE85EC3"/>
    <w:multiLevelType w:val="hybridMultilevel"/>
    <w:tmpl w:val="55A06302"/>
    <w:lvl w:ilvl="0" w:tplc="0C0C000F">
      <w:start w:val="1"/>
      <w:numFmt w:val="decimal"/>
      <w:lvlText w:val="%1."/>
      <w:lvlJc w:val="left"/>
      <w:pPr>
        <w:ind w:left="2138" w:hanging="360"/>
      </w:pPr>
    </w:lvl>
    <w:lvl w:ilvl="1" w:tplc="0C0C0019" w:tentative="1">
      <w:start w:val="1"/>
      <w:numFmt w:val="lowerLetter"/>
      <w:lvlText w:val="%2."/>
      <w:lvlJc w:val="left"/>
      <w:pPr>
        <w:ind w:left="2858" w:hanging="360"/>
      </w:pPr>
    </w:lvl>
    <w:lvl w:ilvl="2" w:tplc="0C0C001B" w:tentative="1">
      <w:start w:val="1"/>
      <w:numFmt w:val="lowerRoman"/>
      <w:lvlText w:val="%3."/>
      <w:lvlJc w:val="right"/>
      <w:pPr>
        <w:ind w:left="3578" w:hanging="180"/>
      </w:pPr>
    </w:lvl>
    <w:lvl w:ilvl="3" w:tplc="0C0C000F" w:tentative="1">
      <w:start w:val="1"/>
      <w:numFmt w:val="decimal"/>
      <w:lvlText w:val="%4."/>
      <w:lvlJc w:val="left"/>
      <w:pPr>
        <w:ind w:left="4298" w:hanging="360"/>
      </w:pPr>
    </w:lvl>
    <w:lvl w:ilvl="4" w:tplc="0C0C0019" w:tentative="1">
      <w:start w:val="1"/>
      <w:numFmt w:val="lowerLetter"/>
      <w:lvlText w:val="%5."/>
      <w:lvlJc w:val="left"/>
      <w:pPr>
        <w:ind w:left="5018" w:hanging="360"/>
      </w:pPr>
    </w:lvl>
    <w:lvl w:ilvl="5" w:tplc="0C0C001B" w:tentative="1">
      <w:start w:val="1"/>
      <w:numFmt w:val="lowerRoman"/>
      <w:lvlText w:val="%6."/>
      <w:lvlJc w:val="right"/>
      <w:pPr>
        <w:ind w:left="5738" w:hanging="180"/>
      </w:pPr>
    </w:lvl>
    <w:lvl w:ilvl="6" w:tplc="0C0C000F" w:tentative="1">
      <w:start w:val="1"/>
      <w:numFmt w:val="decimal"/>
      <w:lvlText w:val="%7."/>
      <w:lvlJc w:val="left"/>
      <w:pPr>
        <w:ind w:left="6458" w:hanging="360"/>
      </w:pPr>
    </w:lvl>
    <w:lvl w:ilvl="7" w:tplc="0C0C0019" w:tentative="1">
      <w:start w:val="1"/>
      <w:numFmt w:val="lowerLetter"/>
      <w:lvlText w:val="%8."/>
      <w:lvlJc w:val="left"/>
      <w:pPr>
        <w:ind w:left="7178" w:hanging="360"/>
      </w:pPr>
    </w:lvl>
    <w:lvl w:ilvl="8" w:tplc="0C0C001B" w:tentative="1">
      <w:start w:val="1"/>
      <w:numFmt w:val="lowerRoman"/>
      <w:lvlText w:val="%9."/>
      <w:lvlJc w:val="right"/>
      <w:pPr>
        <w:ind w:left="7898" w:hanging="180"/>
      </w:pPr>
    </w:lvl>
  </w:abstractNum>
  <w:abstractNum w:abstractNumId="22" w15:restartNumberingAfterBreak="0">
    <w:nsid w:val="764914C7"/>
    <w:multiLevelType w:val="hybridMultilevel"/>
    <w:tmpl w:val="AB44D23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787C76C3"/>
    <w:multiLevelType w:val="hybridMultilevel"/>
    <w:tmpl w:val="D87A6956"/>
    <w:lvl w:ilvl="0" w:tplc="6B4CD3C0">
      <w:start w:val="1"/>
      <w:numFmt w:val="bullet"/>
      <w:lvlText w:val=""/>
      <w:lvlJc w:val="left"/>
      <w:pPr>
        <w:ind w:left="720" w:hanging="360"/>
      </w:pPr>
      <w:rPr>
        <w:rFonts w:ascii="Symbol" w:hAnsi="Symbol" w:hint="default"/>
      </w:rPr>
    </w:lvl>
    <w:lvl w:ilvl="1" w:tplc="EACAE4BE">
      <w:start w:val="1"/>
      <w:numFmt w:val="bullet"/>
      <w:lvlText w:val="o"/>
      <w:lvlJc w:val="left"/>
      <w:pPr>
        <w:ind w:left="1440" w:hanging="360"/>
      </w:pPr>
      <w:rPr>
        <w:rFonts w:ascii="Courier New" w:hAnsi="Courier New" w:hint="default"/>
      </w:rPr>
    </w:lvl>
    <w:lvl w:ilvl="2" w:tplc="0F241684">
      <w:start w:val="1"/>
      <w:numFmt w:val="bullet"/>
      <w:lvlText w:val=""/>
      <w:lvlJc w:val="left"/>
      <w:pPr>
        <w:ind w:left="2160" w:hanging="360"/>
      </w:pPr>
      <w:rPr>
        <w:rFonts w:ascii="Wingdings" w:hAnsi="Wingdings" w:hint="default"/>
      </w:rPr>
    </w:lvl>
    <w:lvl w:ilvl="3" w:tplc="069CD70E">
      <w:start w:val="1"/>
      <w:numFmt w:val="bullet"/>
      <w:lvlText w:val=""/>
      <w:lvlJc w:val="left"/>
      <w:pPr>
        <w:ind w:left="2880" w:hanging="360"/>
      </w:pPr>
      <w:rPr>
        <w:rFonts w:ascii="Symbol" w:hAnsi="Symbol" w:hint="default"/>
      </w:rPr>
    </w:lvl>
    <w:lvl w:ilvl="4" w:tplc="DDC8E5B8">
      <w:start w:val="1"/>
      <w:numFmt w:val="bullet"/>
      <w:lvlText w:val="o"/>
      <w:lvlJc w:val="left"/>
      <w:pPr>
        <w:ind w:left="3600" w:hanging="360"/>
      </w:pPr>
      <w:rPr>
        <w:rFonts w:ascii="Courier New" w:hAnsi="Courier New" w:hint="default"/>
      </w:rPr>
    </w:lvl>
    <w:lvl w:ilvl="5" w:tplc="5BF64AAE">
      <w:start w:val="1"/>
      <w:numFmt w:val="bullet"/>
      <w:lvlText w:val=""/>
      <w:lvlJc w:val="left"/>
      <w:pPr>
        <w:ind w:left="4320" w:hanging="360"/>
      </w:pPr>
      <w:rPr>
        <w:rFonts w:ascii="Wingdings" w:hAnsi="Wingdings" w:hint="default"/>
      </w:rPr>
    </w:lvl>
    <w:lvl w:ilvl="6" w:tplc="47CCCE98">
      <w:start w:val="1"/>
      <w:numFmt w:val="bullet"/>
      <w:lvlText w:val=""/>
      <w:lvlJc w:val="left"/>
      <w:pPr>
        <w:ind w:left="5040" w:hanging="360"/>
      </w:pPr>
      <w:rPr>
        <w:rFonts w:ascii="Symbol" w:hAnsi="Symbol" w:hint="default"/>
      </w:rPr>
    </w:lvl>
    <w:lvl w:ilvl="7" w:tplc="407C60D0">
      <w:start w:val="1"/>
      <w:numFmt w:val="bullet"/>
      <w:lvlText w:val="o"/>
      <w:lvlJc w:val="left"/>
      <w:pPr>
        <w:ind w:left="5760" w:hanging="360"/>
      </w:pPr>
      <w:rPr>
        <w:rFonts w:ascii="Courier New" w:hAnsi="Courier New" w:hint="default"/>
      </w:rPr>
    </w:lvl>
    <w:lvl w:ilvl="8" w:tplc="9FE22070">
      <w:start w:val="1"/>
      <w:numFmt w:val="bullet"/>
      <w:lvlText w:val=""/>
      <w:lvlJc w:val="left"/>
      <w:pPr>
        <w:ind w:left="6480" w:hanging="360"/>
      </w:pPr>
      <w:rPr>
        <w:rFonts w:ascii="Wingdings" w:hAnsi="Wingdings" w:hint="default"/>
      </w:rPr>
    </w:lvl>
  </w:abstractNum>
  <w:abstractNum w:abstractNumId="24" w15:restartNumberingAfterBreak="0">
    <w:nsid w:val="7C3F5CCC"/>
    <w:multiLevelType w:val="hybridMultilevel"/>
    <w:tmpl w:val="6C22DE36"/>
    <w:lvl w:ilvl="0" w:tplc="0C0C0001">
      <w:start w:val="1"/>
      <w:numFmt w:val="bullet"/>
      <w:lvlText w:val=""/>
      <w:lvlJc w:val="left"/>
      <w:pPr>
        <w:ind w:left="2138" w:hanging="360"/>
      </w:pPr>
      <w:rPr>
        <w:rFonts w:ascii="Symbol" w:hAnsi="Symbol" w:hint="default"/>
      </w:rPr>
    </w:lvl>
    <w:lvl w:ilvl="1" w:tplc="0C0C0003" w:tentative="1">
      <w:start w:val="1"/>
      <w:numFmt w:val="bullet"/>
      <w:lvlText w:val="o"/>
      <w:lvlJc w:val="left"/>
      <w:pPr>
        <w:ind w:left="2858" w:hanging="360"/>
      </w:pPr>
      <w:rPr>
        <w:rFonts w:ascii="Courier New" w:hAnsi="Courier New" w:cs="Courier New" w:hint="default"/>
      </w:rPr>
    </w:lvl>
    <w:lvl w:ilvl="2" w:tplc="0C0C0005" w:tentative="1">
      <w:start w:val="1"/>
      <w:numFmt w:val="bullet"/>
      <w:lvlText w:val=""/>
      <w:lvlJc w:val="left"/>
      <w:pPr>
        <w:ind w:left="3578" w:hanging="360"/>
      </w:pPr>
      <w:rPr>
        <w:rFonts w:ascii="Wingdings" w:hAnsi="Wingdings" w:hint="default"/>
      </w:rPr>
    </w:lvl>
    <w:lvl w:ilvl="3" w:tplc="0C0C0001" w:tentative="1">
      <w:start w:val="1"/>
      <w:numFmt w:val="bullet"/>
      <w:lvlText w:val=""/>
      <w:lvlJc w:val="left"/>
      <w:pPr>
        <w:ind w:left="4298" w:hanging="360"/>
      </w:pPr>
      <w:rPr>
        <w:rFonts w:ascii="Symbol" w:hAnsi="Symbol" w:hint="default"/>
      </w:rPr>
    </w:lvl>
    <w:lvl w:ilvl="4" w:tplc="0C0C0003" w:tentative="1">
      <w:start w:val="1"/>
      <w:numFmt w:val="bullet"/>
      <w:lvlText w:val="o"/>
      <w:lvlJc w:val="left"/>
      <w:pPr>
        <w:ind w:left="5018" w:hanging="360"/>
      </w:pPr>
      <w:rPr>
        <w:rFonts w:ascii="Courier New" w:hAnsi="Courier New" w:cs="Courier New" w:hint="default"/>
      </w:rPr>
    </w:lvl>
    <w:lvl w:ilvl="5" w:tplc="0C0C0005" w:tentative="1">
      <w:start w:val="1"/>
      <w:numFmt w:val="bullet"/>
      <w:lvlText w:val=""/>
      <w:lvlJc w:val="left"/>
      <w:pPr>
        <w:ind w:left="5738" w:hanging="360"/>
      </w:pPr>
      <w:rPr>
        <w:rFonts w:ascii="Wingdings" w:hAnsi="Wingdings" w:hint="default"/>
      </w:rPr>
    </w:lvl>
    <w:lvl w:ilvl="6" w:tplc="0C0C0001" w:tentative="1">
      <w:start w:val="1"/>
      <w:numFmt w:val="bullet"/>
      <w:lvlText w:val=""/>
      <w:lvlJc w:val="left"/>
      <w:pPr>
        <w:ind w:left="6458" w:hanging="360"/>
      </w:pPr>
      <w:rPr>
        <w:rFonts w:ascii="Symbol" w:hAnsi="Symbol" w:hint="default"/>
      </w:rPr>
    </w:lvl>
    <w:lvl w:ilvl="7" w:tplc="0C0C0003" w:tentative="1">
      <w:start w:val="1"/>
      <w:numFmt w:val="bullet"/>
      <w:lvlText w:val="o"/>
      <w:lvlJc w:val="left"/>
      <w:pPr>
        <w:ind w:left="7178" w:hanging="360"/>
      </w:pPr>
      <w:rPr>
        <w:rFonts w:ascii="Courier New" w:hAnsi="Courier New" w:cs="Courier New" w:hint="default"/>
      </w:rPr>
    </w:lvl>
    <w:lvl w:ilvl="8" w:tplc="0C0C0005" w:tentative="1">
      <w:start w:val="1"/>
      <w:numFmt w:val="bullet"/>
      <w:lvlText w:val=""/>
      <w:lvlJc w:val="left"/>
      <w:pPr>
        <w:ind w:left="7898" w:hanging="360"/>
      </w:pPr>
      <w:rPr>
        <w:rFonts w:ascii="Wingdings" w:hAnsi="Wingdings" w:hint="default"/>
      </w:rPr>
    </w:lvl>
  </w:abstractNum>
  <w:abstractNum w:abstractNumId="25" w15:restartNumberingAfterBreak="0">
    <w:nsid w:val="7DE45E96"/>
    <w:multiLevelType w:val="hybridMultilevel"/>
    <w:tmpl w:val="B0043FC6"/>
    <w:lvl w:ilvl="0" w:tplc="1D4C6CE6">
      <w:start w:val="1"/>
      <w:numFmt w:val="bullet"/>
      <w:lvlText w:val=""/>
      <w:lvlJc w:val="left"/>
      <w:pPr>
        <w:ind w:left="720" w:hanging="360"/>
      </w:pPr>
      <w:rPr>
        <w:rFonts w:ascii="Symbol" w:hAnsi="Symbol" w:hint="default"/>
      </w:rPr>
    </w:lvl>
    <w:lvl w:ilvl="1" w:tplc="41CA4E78">
      <w:start w:val="1"/>
      <w:numFmt w:val="bullet"/>
      <w:lvlText w:val="o"/>
      <w:lvlJc w:val="left"/>
      <w:pPr>
        <w:ind w:left="1440" w:hanging="360"/>
      </w:pPr>
      <w:rPr>
        <w:rFonts w:ascii="Courier New" w:hAnsi="Courier New" w:hint="default"/>
      </w:rPr>
    </w:lvl>
    <w:lvl w:ilvl="2" w:tplc="BD0644AA">
      <w:start w:val="1"/>
      <w:numFmt w:val="bullet"/>
      <w:lvlText w:val=""/>
      <w:lvlJc w:val="left"/>
      <w:pPr>
        <w:ind w:left="2160" w:hanging="360"/>
      </w:pPr>
      <w:rPr>
        <w:rFonts w:ascii="Wingdings" w:hAnsi="Wingdings" w:hint="default"/>
      </w:rPr>
    </w:lvl>
    <w:lvl w:ilvl="3" w:tplc="B87E3B14">
      <w:start w:val="1"/>
      <w:numFmt w:val="bullet"/>
      <w:lvlText w:val=""/>
      <w:lvlJc w:val="left"/>
      <w:pPr>
        <w:ind w:left="2880" w:hanging="360"/>
      </w:pPr>
      <w:rPr>
        <w:rFonts w:ascii="Symbol" w:hAnsi="Symbol" w:hint="default"/>
      </w:rPr>
    </w:lvl>
    <w:lvl w:ilvl="4" w:tplc="EE4CA0FE">
      <w:start w:val="1"/>
      <w:numFmt w:val="bullet"/>
      <w:lvlText w:val="o"/>
      <w:lvlJc w:val="left"/>
      <w:pPr>
        <w:ind w:left="3600" w:hanging="360"/>
      </w:pPr>
      <w:rPr>
        <w:rFonts w:ascii="Courier New" w:hAnsi="Courier New" w:hint="default"/>
      </w:rPr>
    </w:lvl>
    <w:lvl w:ilvl="5" w:tplc="9FFCFC96">
      <w:start w:val="1"/>
      <w:numFmt w:val="bullet"/>
      <w:lvlText w:val=""/>
      <w:lvlJc w:val="left"/>
      <w:pPr>
        <w:ind w:left="4320" w:hanging="360"/>
      </w:pPr>
      <w:rPr>
        <w:rFonts w:ascii="Wingdings" w:hAnsi="Wingdings" w:hint="default"/>
      </w:rPr>
    </w:lvl>
    <w:lvl w:ilvl="6" w:tplc="BDDC1330">
      <w:start w:val="1"/>
      <w:numFmt w:val="bullet"/>
      <w:lvlText w:val=""/>
      <w:lvlJc w:val="left"/>
      <w:pPr>
        <w:ind w:left="5040" w:hanging="360"/>
      </w:pPr>
      <w:rPr>
        <w:rFonts w:ascii="Symbol" w:hAnsi="Symbol" w:hint="default"/>
      </w:rPr>
    </w:lvl>
    <w:lvl w:ilvl="7" w:tplc="83909D42">
      <w:start w:val="1"/>
      <w:numFmt w:val="bullet"/>
      <w:lvlText w:val="o"/>
      <w:lvlJc w:val="left"/>
      <w:pPr>
        <w:ind w:left="5760" w:hanging="360"/>
      </w:pPr>
      <w:rPr>
        <w:rFonts w:ascii="Courier New" w:hAnsi="Courier New" w:hint="default"/>
      </w:rPr>
    </w:lvl>
    <w:lvl w:ilvl="8" w:tplc="61521066">
      <w:start w:val="1"/>
      <w:numFmt w:val="bullet"/>
      <w:lvlText w:val=""/>
      <w:lvlJc w:val="left"/>
      <w:pPr>
        <w:ind w:left="6480" w:hanging="360"/>
      </w:pPr>
      <w:rPr>
        <w:rFonts w:ascii="Wingdings" w:hAnsi="Wingdings" w:hint="default"/>
      </w:rPr>
    </w:lvl>
  </w:abstractNum>
  <w:num w:numId="1" w16cid:durableId="2110662701">
    <w:abstractNumId w:val="10"/>
  </w:num>
  <w:num w:numId="2" w16cid:durableId="1492793226">
    <w:abstractNumId w:val="2"/>
  </w:num>
  <w:num w:numId="3" w16cid:durableId="1049067093">
    <w:abstractNumId w:val="9"/>
  </w:num>
  <w:num w:numId="4" w16cid:durableId="1105616248">
    <w:abstractNumId w:val="17"/>
  </w:num>
  <w:num w:numId="5" w16cid:durableId="432094210">
    <w:abstractNumId w:val="20"/>
  </w:num>
  <w:num w:numId="6" w16cid:durableId="552161542">
    <w:abstractNumId w:val="25"/>
  </w:num>
  <w:num w:numId="7" w16cid:durableId="964041357">
    <w:abstractNumId w:val="19"/>
  </w:num>
  <w:num w:numId="8" w16cid:durableId="162399448">
    <w:abstractNumId w:val="0"/>
  </w:num>
  <w:num w:numId="9" w16cid:durableId="1858928799">
    <w:abstractNumId w:val="4"/>
  </w:num>
  <w:num w:numId="10" w16cid:durableId="163909336">
    <w:abstractNumId w:val="22"/>
  </w:num>
  <w:num w:numId="11" w16cid:durableId="1077481776">
    <w:abstractNumId w:val="7"/>
  </w:num>
  <w:num w:numId="12" w16cid:durableId="1602370754">
    <w:abstractNumId w:val="15"/>
  </w:num>
  <w:num w:numId="13" w16cid:durableId="1485508249">
    <w:abstractNumId w:val="21"/>
  </w:num>
  <w:num w:numId="14" w16cid:durableId="1930654118">
    <w:abstractNumId w:val="8"/>
  </w:num>
  <w:num w:numId="15" w16cid:durableId="1624262960">
    <w:abstractNumId w:val="11"/>
  </w:num>
  <w:num w:numId="16" w16cid:durableId="101652083">
    <w:abstractNumId w:val="18"/>
  </w:num>
  <w:num w:numId="17" w16cid:durableId="478304976">
    <w:abstractNumId w:val="24"/>
  </w:num>
  <w:num w:numId="18" w16cid:durableId="876816888">
    <w:abstractNumId w:val="1"/>
  </w:num>
  <w:num w:numId="19" w16cid:durableId="1147668384">
    <w:abstractNumId w:val="3"/>
  </w:num>
  <w:num w:numId="20" w16cid:durableId="87124042">
    <w:abstractNumId w:val="16"/>
  </w:num>
  <w:num w:numId="21" w16cid:durableId="1280794964">
    <w:abstractNumId w:val="13"/>
  </w:num>
  <w:num w:numId="22" w16cid:durableId="1997033511">
    <w:abstractNumId w:val="13"/>
    <w:lvlOverride w:ilvl="0">
      <w:startOverride w:val="1"/>
    </w:lvlOverride>
  </w:num>
  <w:num w:numId="23" w16cid:durableId="745692237">
    <w:abstractNumId w:val="13"/>
    <w:lvlOverride w:ilvl="0">
      <w:startOverride w:val="1"/>
    </w:lvlOverride>
  </w:num>
  <w:num w:numId="24" w16cid:durableId="748814601">
    <w:abstractNumId w:val="13"/>
    <w:lvlOverride w:ilvl="0">
      <w:startOverride w:val="1"/>
    </w:lvlOverride>
  </w:num>
  <w:num w:numId="25" w16cid:durableId="747576748">
    <w:abstractNumId w:val="13"/>
  </w:num>
  <w:num w:numId="26" w16cid:durableId="749279522">
    <w:abstractNumId w:val="13"/>
    <w:lvlOverride w:ilvl="0">
      <w:startOverride w:val="1"/>
    </w:lvlOverride>
  </w:num>
  <w:num w:numId="27" w16cid:durableId="1637494144">
    <w:abstractNumId w:val="13"/>
  </w:num>
  <w:num w:numId="28" w16cid:durableId="1166362927">
    <w:abstractNumId w:val="13"/>
  </w:num>
  <w:num w:numId="29" w16cid:durableId="1980452145">
    <w:abstractNumId w:val="13"/>
  </w:num>
  <w:num w:numId="30" w16cid:durableId="687635588">
    <w:abstractNumId w:val="14"/>
  </w:num>
  <w:num w:numId="31" w16cid:durableId="855776400">
    <w:abstractNumId w:val="23"/>
  </w:num>
  <w:num w:numId="32" w16cid:durableId="935746250">
    <w:abstractNumId w:val="13"/>
  </w:num>
  <w:num w:numId="33" w16cid:durableId="50269549">
    <w:abstractNumId w:val="13"/>
  </w:num>
  <w:num w:numId="34" w16cid:durableId="2145074096">
    <w:abstractNumId w:val="13"/>
  </w:num>
  <w:num w:numId="35" w16cid:durableId="1592473815">
    <w:abstractNumId w:val="13"/>
  </w:num>
  <w:num w:numId="36" w16cid:durableId="173152422">
    <w:abstractNumId w:val="13"/>
  </w:num>
  <w:num w:numId="37" w16cid:durableId="1026637762">
    <w:abstractNumId w:val="13"/>
  </w:num>
  <w:num w:numId="38" w16cid:durableId="1306159335">
    <w:abstractNumId w:val="13"/>
  </w:num>
  <w:num w:numId="39" w16cid:durableId="1895236560">
    <w:abstractNumId w:val="6"/>
  </w:num>
  <w:num w:numId="40" w16cid:durableId="2059432966">
    <w:abstractNumId w:val="5"/>
  </w:num>
  <w:num w:numId="41" w16cid:durableId="80998412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nald Raphael">
    <w15:presenceInfo w15:providerId="Windows Live" w15:userId="94117ad06d31fdc5"/>
  </w15:person>
  <w15:person w15:author="Michel Paquette">
    <w15:presenceInfo w15:providerId="AD" w15:userId="S::paquettm@vaniercollege.qc.ca::f202dc86-cdbc-46a4-a2d9-69d28befc1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CA" w:vendorID="64" w:dllVersion="0" w:nlCheck="1" w:checkStyle="0"/>
  <w:activeWritingStyle w:appName="MSWord" w:lang="en-US" w:vendorID="64" w:dllVersion="0" w:nlCheck="1" w:checkStyle="0"/>
  <w:proofState w:spelling="clean" w:grammar="clean"/>
  <w:trackRevisions/>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2F"/>
    <w:rsid w:val="00006A1A"/>
    <w:rsid w:val="00027187"/>
    <w:rsid w:val="00060F66"/>
    <w:rsid w:val="000902F5"/>
    <w:rsid w:val="00092AFA"/>
    <w:rsid w:val="000B5361"/>
    <w:rsid w:val="000E1AF3"/>
    <w:rsid w:val="001229E8"/>
    <w:rsid w:val="00125DF5"/>
    <w:rsid w:val="0017024A"/>
    <w:rsid w:val="00174C11"/>
    <w:rsid w:val="00193C5E"/>
    <w:rsid w:val="001A48EA"/>
    <w:rsid w:val="001B4CFA"/>
    <w:rsid w:val="001B55A8"/>
    <w:rsid w:val="001B74A2"/>
    <w:rsid w:val="001C2981"/>
    <w:rsid w:val="002023E0"/>
    <w:rsid w:val="00221301"/>
    <w:rsid w:val="002425E2"/>
    <w:rsid w:val="00255B6A"/>
    <w:rsid w:val="0025721D"/>
    <w:rsid w:val="00280109"/>
    <w:rsid w:val="002C1EF5"/>
    <w:rsid w:val="002C6B1A"/>
    <w:rsid w:val="002D382E"/>
    <w:rsid w:val="002D390C"/>
    <w:rsid w:val="002D505B"/>
    <w:rsid w:val="00314095"/>
    <w:rsid w:val="00325E2F"/>
    <w:rsid w:val="003527F5"/>
    <w:rsid w:val="00376EC2"/>
    <w:rsid w:val="003A49E9"/>
    <w:rsid w:val="004436E6"/>
    <w:rsid w:val="004663D7"/>
    <w:rsid w:val="00477961"/>
    <w:rsid w:val="00492CA4"/>
    <w:rsid w:val="004E2D0B"/>
    <w:rsid w:val="00505A61"/>
    <w:rsid w:val="00510656"/>
    <w:rsid w:val="00527562"/>
    <w:rsid w:val="005325A5"/>
    <w:rsid w:val="00544A63"/>
    <w:rsid w:val="00555AAE"/>
    <w:rsid w:val="005602EA"/>
    <w:rsid w:val="005A7437"/>
    <w:rsid w:val="005D7605"/>
    <w:rsid w:val="00614F1C"/>
    <w:rsid w:val="00617EBA"/>
    <w:rsid w:val="0066079D"/>
    <w:rsid w:val="00660BB1"/>
    <w:rsid w:val="0068095F"/>
    <w:rsid w:val="007146B2"/>
    <w:rsid w:val="007214C0"/>
    <w:rsid w:val="0072770E"/>
    <w:rsid w:val="00754617"/>
    <w:rsid w:val="007917F3"/>
    <w:rsid w:val="00796AEB"/>
    <w:rsid w:val="007E1409"/>
    <w:rsid w:val="007F1C1F"/>
    <w:rsid w:val="0081149E"/>
    <w:rsid w:val="00827308"/>
    <w:rsid w:val="008A4DDC"/>
    <w:rsid w:val="008B3B18"/>
    <w:rsid w:val="008B7EF7"/>
    <w:rsid w:val="00900FE8"/>
    <w:rsid w:val="009057FD"/>
    <w:rsid w:val="0094655E"/>
    <w:rsid w:val="00965809"/>
    <w:rsid w:val="009C089E"/>
    <w:rsid w:val="009F0029"/>
    <w:rsid w:val="00A0180D"/>
    <w:rsid w:val="00A0329A"/>
    <w:rsid w:val="00A130F8"/>
    <w:rsid w:val="00A22BA7"/>
    <w:rsid w:val="00A41523"/>
    <w:rsid w:val="00A44669"/>
    <w:rsid w:val="00A61FC5"/>
    <w:rsid w:val="00A6489D"/>
    <w:rsid w:val="00A71796"/>
    <w:rsid w:val="00AA44E1"/>
    <w:rsid w:val="00AA518A"/>
    <w:rsid w:val="00AC027E"/>
    <w:rsid w:val="00AC5FE8"/>
    <w:rsid w:val="00AD5696"/>
    <w:rsid w:val="00B32114"/>
    <w:rsid w:val="00B47EEC"/>
    <w:rsid w:val="00B52CE2"/>
    <w:rsid w:val="00B53A17"/>
    <w:rsid w:val="00B574CE"/>
    <w:rsid w:val="00B86DDE"/>
    <w:rsid w:val="00B97A8B"/>
    <w:rsid w:val="00BF239B"/>
    <w:rsid w:val="00C24E45"/>
    <w:rsid w:val="00C44966"/>
    <w:rsid w:val="00C57A4D"/>
    <w:rsid w:val="00C9083C"/>
    <w:rsid w:val="00CA0B9C"/>
    <w:rsid w:val="00CA52C8"/>
    <w:rsid w:val="00D60A35"/>
    <w:rsid w:val="00D65E58"/>
    <w:rsid w:val="00D95D03"/>
    <w:rsid w:val="00DA3C88"/>
    <w:rsid w:val="00DB4539"/>
    <w:rsid w:val="00DD1B10"/>
    <w:rsid w:val="00DD3992"/>
    <w:rsid w:val="00E05996"/>
    <w:rsid w:val="00E108A8"/>
    <w:rsid w:val="00E1350A"/>
    <w:rsid w:val="00E33C64"/>
    <w:rsid w:val="00E87220"/>
    <w:rsid w:val="00EA31B8"/>
    <w:rsid w:val="00EB1B23"/>
    <w:rsid w:val="00EC7F1F"/>
    <w:rsid w:val="00ED648A"/>
    <w:rsid w:val="00EE3C7E"/>
    <w:rsid w:val="00F1424B"/>
    <w:rsid w:val="00F24140"/>
    <w:rsid w:val="00F26424"/>
    <w:rsid w:val="00F4276E"/>
    <w:rsid w:val="00F577FD"/>
    <w:rsid w:val="00F96691"/>
    <w:rsid w:val="00F97856"/>
    <w:rsid w:val="01140A93"/>
    <w:rsid w:val="023367A1"/>
    <w:rsid w:val="02802F57"/>
    <w:rsid w:val="030069E6"/>
    <w:rsid w:val="03738CA8"/>
    <w:rsid w:val="039D2E32"/>
    <w:rsid w:val="047F5922"/>
    <w:rsid w:val="056B0863"/>
    <w:rsid w:val="056CCECB"/>
    <w:rsid w:val="05A63B5A"/>
    <w:rsid w:val="06605F07"/>
    <w:rsid w:val="0716F235"/>
    <w:rsid w:val="097D63B2"/>
    <w:rsid w:val="097F9274"/>
    <w:rsid w:val="0A102FFD"/>
    <w:rsid w:val="0AE16377"/>
    <w:rsid w:val="0AEFB97C"/>
    <w:rsid w:val="0B29D138"/>
    <w:rsid w:val="0B34995E"/>
    <w:rsid w:val="0BDBAF89"/>
    <w:rsid w:val="0C2022F0"/>
    <w:rsid w:val="0D643ED6"/>
    <w:rsid w:val="0ECB083F"/>
    <w:rsid w:val="0EF96D77"/>
    <w:rsid w:val="10080A81"/>
    <w:rsid w:val="103006F1"/>
    <w:rsid w:val="10E06829"/>
    <w:rsid w:val="10EE53E4"/>
    <w:rsid w:val="138A1614"/>
    <w:rsid w:val="14429D91"/>
    <w:rsid w:val="16569749"/>
    <w:rsid w:val="1663D440"/>
    <w:rsid w:val="16DDAB2C"/>
    <w:rsid w:val="183968B3"/>
    <w:rsid w:val="189F120A"/>
    <w:rsid w:val="1975CDD4"/>
    <w:rsid w:val="199B7502"/>
    <w:rsid w:val="19D1F6FC"/>
    <w:rsid w:val="1A43AB00"/>
    <w:rsid w:val="1A902A2F"/>
    <w:rsid w:val="1AEF10D8"/>
    <w:rsid w:val="1E6E773D"/>
    <w:rsid w:val="1F4AFD77"/>
    <w:rsid w:val="20B500E2"/>
    <w:rsid w:val="20D56891"/>
    <w:rsid w:val="21434F76"/>
    <w:rsid w:val="21C1EC32"/>
    <w:rsid w:val="2233DF90"/>
    <w:rsid w:val="228D0B95"/>
    <w:rsid w:val="2291F0BF"/>
    <w:rsid w:val="2418F3E8"/>
    <w:rsid w:val="26465072"/>
    <w:rsid w:val="267818E3"/>
    <w:rsid w:val="2689BA4C"/>
    <w:rsid w:val="27082194"/>
    <w:rsid w:val="270E60FF"/>
    <w:rsid w:val="27258672"/>
    <w:rsid w:val="287A860B"/>
    <w:rsid w:val="28AFF244"/>
    <w:rsid w:val="28F88723"/>
    <w:rsid w:val="2A05D429"/>
    <w:rsid w:val="2B7D2E06"/>
    <w:rsid w:val="2BA35700"/>
    <w:rsid w:val="2BFFA10F"/>
    <w:rsid w:val="2C893CF0"/>
    <w:rsid w:val="2CDEDD6E"/>
    <w:rsid w:val="2D813CEA"/>
    <w:rsid w:val="2F109FE4"/>
    <w:rsid w:val="30CEC3FE"/>
    <w:rsid w:val="30D31232"/>
    <w:rsid w:val="3175F64C"/>
    <w:rsid w:val="3255B32E"/>
    <w:rsid w:val="326D4EFC"/>
    <w:rsid w:val="32E8F901"/>
    <w:rsid w:val="34081B85"/>
    <w:rsid w:val="357B2606"/>
    <w:rsid w:val="35A44C9C"/>
    <w:rsid w:val="36BD657E"/>
    <w:rsid w:val="37C94EC6"/>
    <w:rsid w:val="39B49894"/>
    <w:rsid w:val="3A30EB3F"/>
    <w:rsid w:val="3B525220"/>
    <w:rsid w:val="3B8F9D91"/>
    <w:rsid w:val="3BAAD17B"/>
    <w:rsid w:val="3BE56A38"/>
    <w:rsid w:val="3E68241C"/>
    <w:rsid w:val="3E77A4E3"/>
    <w:rsid w:val="3EB8B9B0"/>
    <w:rsid w:val="3F1290DE"/>
    <w:rsid w:val="40A62A3C"/>
    <w:rsid w:val="40C425C6"/>
    <w:rsid w:val="40FA7AF8"/>
    <w:rsid w:val="41555802"/>
    <w:rsid w:val="42F1F591"/>
    <w:rsid w:val="42F9AB2E"/>
    <w:rsid w:val="443E2DFC"/>
    <w:rsid w:val="447E3850"/>
    <w:rsid w:val="44AC50D7"/>
    <w:rsid w:val="4524C642"/>
    <w:rsid w:val="455117E9"/>
    <w:rsid w:val="45B4A708"/>
    <w:rsid w:val="46299653"/>
    <w:rsid w:val="4651E61F"/>
    <w:rsid w:val="46C06CC4"/>
    <w:rsid w:val="46D701F1"/>
    <w:rsid w:val="48317E7F"/>
    <w:rsid w:val="492964BF"/>
    <w:rsid w:val="49422925"/>
    <w:rsid w:val="49CCABBE"/>
    <w:rsid w:val="4AE1B7B7"/>
    <w:rsid w:val="4B610095"/>
    <w:rsid w:val="4B7E7836"/>
    <w:rsid w:val="4BE4FFEB"/>
    <w:rsid w:val="4BF88006"/>
    <w:rsid w:val="4C7AF718"/>
    <w:rsid w:val="4CE58B14"/>
    <w:rsid w:val="4D4EEEDA"/>
    <w:rsid w:val="4E103FA2"/>
    <w:rsid w:val="4E17C756"/>
    <w:rsid w:val="4E75C9D3"/>
    <w:rsid w:val="4EA0C003"/>
    <w:rsid w:val="500CA835"/>
    <w:rsid w:val="514143A6"/>
    <w:rsid w:val="514DE936"/>
    <w:rsid w:val="51FC0FFB"/>
    <w:rsid w:val="534567D2"/>
    <w:rsid w:val="5477E242"/>
    <w:rsid w:val="553A52CB"/>
    <w:rsid w:val="55E9F2C6"/>
    <w:rsid w:val="562EACFF"/>
    <w:rsid w:val="56DB8B3E"/>
    <w:rsid w:val="5763042C"/>
    <w:rsid w:val="59CD0F75"/>
    <w:rsid w:val="59E3D751"/>
    <w:rsid w:val="5A5A4684"/>
    <w:rsid w:val="5B0468AE"/>
    <w:rsid w:val="5C12E3DC"/>
    <w:rsid w:val="5EDD161C"/>
    <w:rsid w:val="5FDD7CCB"/>
    <w:rsid w:val="5FF9B549"/>
    <w:rsid w:val="60CAF1C1"/>
    <w:rsid w:val="62737FFE"/>
    <w:rsid w:val="6284B404"/>
    <w:rsid w:val="62855726"/>
    <w:rsid w:val="62860010"/>
    <w:rsid w:val="65CFF001"/>
    <w:rsid w:val="67ADB62B"/>
    <w:rsid w:val="684BE81A"/>
    <w:rsid w:val="6988967D"/>
    <w:rsid w:val="69C51F8F"/>
    <w:rsid w:val="69E03CF1"/>
    <w:rsid w:val="6A570C21"/>
    <w:rsid w:val="6AD367BC"/>
    <w:rsid w:val="6AF272AA"/>
    <w:rsid w:val="6DAF5D24"/>
    <w:rsid w:val="6E1BD96B"/>
    <w:rsid w:val="6FDA7838"/>
    <w:rsid w:val="71F6016B"/>
    <w:rsid w:val="72A7A4C6"/>
    <w:rsid w:val="72C717AC"/>
    <w:rsid w:val="7462E80D"/>
    <w:rsid w:val="74E462EE"/>
    <w:rsid w:val="75773284"/>
    <w:rsid w:val="7685667C"/>
    <w:rsid w:val="76951559"/>
    <w:rsid w:val="779C6358"/>
    <w:rsid w:val="77BAA198"/>
    <w:rsid w:val="7848E387"/>
    <w:rsid w:val="78528A57"/>
    <w:rsid w:val="7A2AB2A0"/>
    <w:rsid w:val="7A84BFAF"/>
    <w:rsid w:val="7AB9A331"/>
    <w:rsid w:val="7ACC0FDF"/>
    <w:rsid w:val="7B379DF0"/>
    <w:rsid w:val="7C10EDD2"/>
    <w:rsid w:val="7C9D5DA9"/>
    <w:rsid w:val="7CC0C60F"/>
    <w:rsid w:val="7CD46EA6"/>
    <w:rsid w:val="7D24E7DA"/>
    <w:rsid w:val="7D45E8DA"/>
    <w:rsid w:val="7D51CC1F"/>
    <w:rsid w:val="7DB6C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538D2"/>
  <w15:docId w15:val="{6566E24F-2F7F-4B1D-B321-D60017A9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992"/>
    <w:pPr>
      <w:spacing w:line="271" w:lineRule="exact"/>
      <w:ind w:left="1440" w:right="616"/>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F1424B"/>
    <w:pPr>
      <w:keepNext/>
      <w:keepLines/>
      <w:spacing w:before="240"/>
      <w:ind w:left="0" w:right="618"/>
      <w:outlineLvl w:val="0"/>
    </w:pPr>
    <w:rPr>
      <w:b/>
      <w:bCs/>
      <w:sz w:val="28"/>
      <w:szCs w:val="28"/>
    </w:rPr>
  </w:style>
  <w:style w:type="paragraph" w:styleId="Heading2">
    <w:name w:val="heading 2"/>
    <w:basedOn w:val="Normal"/>
    <w:next w:val="Normal"/>
    <w:link w:val="Heading2Char"/>
    <w:uiPriority w:val="9"/>
    <w:unhideWhenUsed/>
    <w:qFormat/>
    <w:rsid w:val="00555AAE"/>
    <w:pPr>
      <w:keepNext/>
      <w:keepLines/>
      <w:spacing w:before="200"/>
      <w:ind w:left="1276"/>
      <w:outlineLvl w:val="1"/>
    </w:pPr>
    <w:rPr>
      <w:b/>
      <w:bCs/>
      <w:sz w:val="26"/>
      <w:szCs w:val="26"/>
    </w:rPr>
  </w:style>
  <w:style w:type="paragraph" w:styleId="Heading3">
    <w:name w:val="heading 3"/>
    <w:basedOn w:val="Normal"/>
    <w:link w:val="Heading3Char"/>
    <w:uiPriority w:val="9"/>
    <w:qFormat/>
    <w:rsid w:val="00C9083C"/>
    <w:pPr>
      <w:spacing w:before="100" w:beforeAutospacing="1" w:after="100" w:afterAutospacing="1"/>
      <w:outlineLvl w:val="2"/>
    </w:pPr>
    <w:rPr>
      <w:b/>
      <w:bCs/>
      <w:sz w:val="27"/>
      <w:szCs w:val="27"/>
      <w:lang w:val="fr-CA"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52CE2"/>
    <w:pPr>
      <w:numPr>
        <w:numId w:val="21"/>
      </w:numPr>
      <w:contextualSpacing/>
    </w:pPr>
  </w:style>
  <w:style w:type="character" w:customStyle="1" w:styleId="Heading3Char">
    <w:name w:val="Heading 3 Char"/>
    <w:basedOn w:val="DefaultParagraphFont"/>
    <w:link w:val="Heading3"/>
    <w:uiPriority w:val="9"/>
    <w:rsid w:val="00C9083C"/>
    <w:rPr>
      <w:rFonts w:ascii="Times New Roman" w:eastAsia="Times New Roman" w:hAnsi="Times New Roman" w:cs="Times New Roman"/>
      <w:b/>
      <w:bCs/>
      <w:sz w:val="27"/>
      <w:szCs w:val="27"/>
      <w:lang w:val="fr-CA" w:eastAsia="fr-CA"/>
    </w:rPr>
  </w:style>
  <w:style w:type="character" w:customStyle="1" w:styleId="mw-headline">
    <w:name w:val="mw-headline"/>
    <w:basedOn w:val="DefaultParagraphFont"/>
    <w:rsid w:val="00C9083C"/>
  </w:style>
  <w:style w:type="character" w:customStyle="1" w:styleId="apple-converted-space">
    <w:name w:val="apple-converted-space"/>
    <w:basedOn w:val="DefaultParagraphFont"/>
    <w:rsid w:val="00C9083C"/>
  </w:style>
  <w:style w:type="character" w:styleId="Hyperlink">
    <w:name w:val="Hyperlink"/>
    <w:basedOn w:val="DefaultParagraphFont"/>
    <w:uiPriority w:val="99"/>
    <w:unhideWhenUsed/>
    <w:rsid w:val="00C9083C"/>
    <w:rPr>
      <w:color w:val="0000FF"/>
      <w:u w:val="single"/>
    </w:rPr>
  </w:style>
  <w:style w:type="table" w:styleId="TableGrid">
    <w:name w:val="Table Grid"/>
    <w:basedOn w:val="TableNormal"/>
    <w:uiPriority w:val="59"/>
    <w:rsid w:val="00C90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55AAE"/>
    <w:rPr>
      <w:rFonts w:ascii="Times New Roman" w:eastAsia="Times New Roman" w:hAnsi="Times New Roman" w:cs="Times New Roman"/>
      <w:b/>
      <w:bCs/>
      <w:color w:val="000000"/>
      <w:sz w:val="26"/>
      <w:szCs w:val="26"/>
    </w:rPr>
  </w:style>
  <w:style w:type="character" w:customStyle="1" w:styleId="Heading1Char">
    <w:name w:val="Heading 1 Char"/>
    <w:basedOn w:val="DefaultParagraphFont"/>
    <w:link w:val="Heading1"/>
    <w:uiPriority w:val="9"/>
    <w:rsid w:val="00F1424B"/>
    <w:rPr>
      <w:rFonts w:ascii="Times New Roman" w:eastAsia="Times New Roman" w:hAnsi="Times New Roman" w:cs="Times New Roman"/>
      <w:b/>
      <w:bCs/>
      <w:color w:val="000000"/>
      <w:sz w:val="28"/>
      <w:szCs w:val="28"/>
    </w:rPr>
  </w:style>
  <w:style w:type="paragraph" w:customStyle="1" w:styleId="sublits">
    <w:name w:val="sublits"/>
    <w:basedOn w:val="ListParagraph"/>
    <w:link w:val="sublitsChar"/>
    <w:qFormat/>
    <w:rsid w:val="00B52CE2"/>
    <w:pPr>
      <w:numPr>
        <w:ilvl w:val="1"/>
      </w:numPr>
    </w:pPr>
  </w:style>
  <w:style w:type="character" w:customStyle="1" w:styleId="ListParagraphChar">
    <w:name w:val="List Paragraph Char"/>
    <w:basedOn w:val="DefaultParagraphFont"/>
    <w:link w:val="ListParagraph"/>
    <w:uiPriority w:val="34"/>
    <w:rsid w:val="00B52CE2"/>
    <w:rPr>
      <w:rFonts w:ascii="Times New Roman" w:eastAsia="Times New Roman" w:hAnsi="Times New Roman" w:cs="Times New Roman"/>
      <w:color w:val="000000"/>
    </w:rPr>
  </w:style>
  <w:style w:type="character" w:customStyle="1" w:styleId="sublitsChar">
    <w:name w:val="sublits Char"/>
    <w:basedOn w:val="ListParagraphChar"/>
    <w:link w:val="sublits"/>
    <w:rsid w:val="00B52CE2"/>
    <w:rPr>
      <w:rFonts w:ascii="Times New Roman" w:eastAsia="Times New Roman" w:hAnsi="Times New Roman" w:cs="Times New Roman"/>
      <w:color w:val="000000"/>
    </w:rPr>
  </w:style>
  <w:style w:type="character" w:styleId="CommentReference">
    <w:name w:val="annotation reference"/>
    <w:basedOn w:val="DefaultParagraphFont"/>
    <w:uiPriority w:val="99"/>
    <w:semiHidden/>
    <w:unhideWhenUsed/>
    <w:rsid w:val="00AD5696"/>
    <w:rPr>
      <w:sz w:val="16"/>
      <w:szCs w:val="16"/>
    </w:rPr>
  </w:style>
  <w:style w:type="paragraph" w:styleId="CommentText">
    <w:name w:val="annotation text"/>
    <w:basedOn w:val="Normal"/>
    <w:link w:val="CommentTextChar"/>
    <w:uiPriority w:val="99"/>
    <w:semiHidden/>
    <w:unhideWhenUsed/>
    <w:rsid w:val="00AD5696"/>
    <w:pPr>
      <w:spacing w:line="240" w:lineRule="auto"/>
    </w:pPr>
    <w:rPr>
      <w:sz w:val="20"/>
      <w:szCs w:val="20"/>
    </w:rPr>
  </w:style>
  <w:style w:type="character" w:customStyle="1" w:styleId="CommentTextChar">
    <w:name w:val="Comment Text Char"/>
    <w:basedOn w:val="DefaultParagraphFont"/>
    <w:link w:val="CommentText"/>
    <w:uiPriority w:val="99"/>
    <w:semiHidden/>
    <w:rsid w:val="00AD5696"/>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D5696"/>
    <w:rPr>
      <w:b/>
      <w:bCs/>
    </w:rPr>
  </w:style>
  <w:style w:type="character" w:customStyle="1" w:styleId="CommentSubjectChar">
    <w:name w:val="Comment Subject Char"/>
    <w:basedOn w:val="CommentTextChar"/>
    <w:link w:val="CommentSubject"/>
    <w:uiPriority w:val="99"/>
    <w:semiHidden/>
    <w:rsid w:val="00AD5696"/>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AD56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696"/>
    <w:rPr>
      <w:rFonts w:ascii="Segoe UI" w:eastAsia="Times New Roman" w:hAnsi="Segoe UI" w:cs="Segoe UI"/>
      <w:color w:val="000000"/>
      <w:sz w:val="18"/>
      <w:szCs w:val="18"/>
    </w:rPr>
  </w:style>
  <w:style w:type="character" w:styleId="FollowedHyperlink">
    <w:name w:val="FollowedHyperlink"/>
    <w:basedOn w:val="DefaultParagraphFont"/>
    <w:uiPriority w:val="99"/>
    <w:semiHidden/>
    <w:unhideWhenUsed/>
    <w:rsid w:val="003A49E9"/>
    <w:rPr>
      <w:color w:val="800080" w:themeColor="followedHyperlink"/>
      <w:u w:val="single"/>
    </w:rPr>
  </w:style>
  <w:style w:type="paragraph" w:styleId="Header">
    <w:name w:val="header"/>
    <w:basedOn w:val="Normal"/>
    <w:link w:val="HeaderChar"/>
    <w:uiPriority w:val="99"/>
    <w:unhideWhenUsed/>
    <w:rsid w:val="002425E2"/>
    <w:pPr>
      <w:tabs>
        <w:tab w:val="center" w:pos="4320"/>
        <w:tab w:val="right" w:pos="8640"/>
      </w:tabs>
      <w:spacing w:line="240" w:lineRule="auto"/>
    </w:pPr>
  </w:style>
  <w:style w:type="character" w:customStyle="1" w:styleId="HeaderChar">
    <w:name w:val="Header Char"/>
    <w:basedOn w:val="DefaultParagraphFont"/>
    <w:link w:val="Header"/>
    <w:uiPriority w:val="99"/>
    <w:rsid w:val="002425E2"/>
    <w:rPr>
      <w:rFonts w:ascii="Times New Roman" w:eastAsia="Times New Roman" w:hAnsi="Times New Roman" w:cs="Times New Roman"/>
      <w:color w:val="000000"/>
    </w:rPr>
  </w:style>
  <w:style w:type="paragraph" w:styleId="Footer">
    <w:name w:val="footer"/>
    <w:basedOn w:val="Normal"/>
    <w:link w:val="FooterChar"/>
    <w:uiPriority w:val="99"/>
    <w:unhideWhenUsed/>
    <w:rsid w:val="002425E2"/>
    <w:pPr>
      <w:tabs>
        <w:tab w:val="center" w:pos="4320"/>
        <w:tab w:val="right" w:pos="8640"/>
      </w:tabs>
      <w:spacing w:line="240" w:lineRule="auto"/>
    </w:pPr>
  </w:style>
  <w:style w:type="character" w:customStyle="1" w:styleId="FooterChar">
    <w:name w:val="Footer Char"/>
    <w:basedOn w:val="DefaultParagraphFont"/>
    <w:link w:val="Footer"/>
    <w:uiPriority w:val="99"/>
    <w:rsid w:val="002425E2"/>
    <w:rPr>
      <w:rFonts w:ascii="Times New Roman" w:eastAsia="Times New Roman" w:hAnsi="Times New Roman" w:cs="Times New Roman"/>
      <w:color w:val="000000"/>
    </w:rPr>
  </w:style>
  <w:style w:type="paragraph" w:styleId="NormalWeb">
    <w:name w:val="Normal (Web)"/>
    <w:basedOn w:val="Normal"/>
    <w:uiPriority w:val="99"/>
    <w:unhideWhenUsed/>
    <w:rsid w:val="002023E0"/>
    <w:pPr>
      <w:spacing w:before="100" w:beforeAutospacing="1" w:after="100" w:afterAutospacing="1" w:line="240" w:lineRule="auto"/>
      <w:ind w:left="0" w:right="0"/>
    </w:pPr>
    <w:rPr>
      <w:color w:val="auto"/>
      <w:lang w:val="fr-CA" w:eastAsia="fr-CA"/>
    </w:rPr>
  </w:style>
  <w:style w:type="table" w:customStyle="1" w:styleId="TableGrid1">
    <w:name w:val="Table Grid1"/>
    <w:basedOn w:val="TableNormal"/>
    <w:next w:val="TableGrid"/>
    <w:uiPriority w:val="59"/>
    <w:rsid w:val="00EA31B8"/>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314095"/>
    <w:rPr>
      <w:color w:val="605E5C"/>
      <w:shd w:val="clear" w:color="auto" w:fill="E1DFDD"/>
    </w:rPr>
  </w:style>
  <w:style w:type="paragraph" w:styleId="Revision">
    <w:name w:val="Revision"/>
    <w:hidden/>
    <w:uiPriority w:val="99"/>
    <w:semiHidden/>
    <w:rsid w:val="00AA44E1"/>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4721">
      <w:bodyDiv w:val="1"/>
      <w:marLeft w:val="0"/>
      <w:marRight w:val="0"/>
      <w:marTop w:val="0"/>
      <w:marBottom w:val="0"/>
      <w:divBdr>
        <w:top w:val="none" w:sz="0" w:space="0" w:color="auto"/>
        <w:left w:val="none" w:sz="0" w:space="0" w:color="auto"/>
        <w:bottom w:val="none" w:sz="0" w:space="0" w:color="auto"/>
        <w:right w:val="none" w:sz="0" w:space="0" w:color="auto"/>
      </w:divBdr>
    </w:div>
    <w:div w:id="184638853">
      <w:bodyDiv w:val="1"/>
      <w:marLeft w:val="0"/>
      <w:marRight w:val="0"/>
      <w:marTop w:val="0"/>
      <w:marBottom w:val="0"/>
      <w:divBdr>
        <w:top w:val="none" w:sz="0" w:space="0" w:color="auto"/>
        <w:left w:val="none" w:sz="0" w:space="0" w:color="auto"/>
        <w:bottom w:val="none" w:sz="0" w:space="0" w:color="auto"/>
        <w:right w:val="none" w:sz="0" w:space="0" w:color="auto"/>
      </w:divBdr>
    </w:div>
    <w:div w:id="1739086163">
      <w:bodyDiv w:val="1"/>
      <w:marLeft w:val="0"/>
      <w:marRight w:val="0"/>
      <w:marTop w:val="0"/>
      <w:marBottom w:val="0"/>
      <w:divBdr>
        <w:top w:val="none" w:sz="0" w:space="0" w:color="auto"/>
        <w:left w:val="none" w:sz="0" w:space="0" w:color="auto"/>
        <w:bottom w:val="none" w:sz="0" w:space="0" w:color="auto"/>
        <w:right w:val="none" w:sz="0" w:space="0" w:color="auto"/>
      </w:divBdr>
    </w:div>
    <w:div w:id="2100254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pachefriends.org/en/xampp-windows.html" TargetMode="External"/><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paragonie.com/blog/2015/06/preventing-xss-vulnerabilities-in-php-everything-you-need-know" TargetMode="External"/><Relationship Id="rId7" Type="http://schemas.openxmlformats.org/officeDocument/2006/relationships/webSettings" Target="webSettings.xml"/><Relationship Id="rId12" Type="http://schemas.openxmlformats.org/officeDocument/2006/relationships/hyperlink" Target="http://www.academictutorials.com/" TargetMode="External"/><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www.vaniercollege.qc.ca/advising/contact-u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schools.com/"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apachefriends.org/en/xampp-windows.html" TargetMode="External"/><Relationship Id="rId23" Type="http://schemas.openxmlformats.org/officeDocument/2006/relationships/footer" Target="footer1.xml"/><Relationship Id="rId10" Type="http://schemas.openxmlformats.org/officeDocument/2006/relationships/hyperlink" Target="http://10.1.3.12/wiki/index.php/Special:BookSources/0321834631" TargetMode="External"/><Relationship Id="rId19" Type="http://schemas.microsoft.com/office/2018/08/relationships/commentsExtensible" Target="commentsExtensi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pachefriends.org/en/xampp-windows.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D3894BBF5A3E4C8CA9547FC056A099" ma:contentTypeVersion="12" ma:contentTypeDescription="Create a new document." ma:contentTypeScope="" ma:versionID="3ff0125c9abfdc043f5ece3972579e8f">
  <xsd:schema xmlns:xsd="http://www.w3.org/2001/XMLSchema" xmlns:xs="http://www.w3.org/2001/XMLSchema" xmlns:p="http://schemas.microsoft.com/office/2006/metadata/properties" xmlns:ns2="7e9a9d02-f752-4ba2-b42c-ab9d4452faaf" xmlns:ns3="d486f525-48d2-4896-b790-ea8dc18b5446" targetNamespace="http://schemas.microsoft.com/office/2006/metadata/properties" ma:root="true" ma:fieldsID="00f78b81b49acd259f0c725d8a1ec90c" ns2:_="" ns3:_="">
    <xsd:import namespace="7e9a9d02-f752-4ba2-b42c-ab9d4452faaf"/>
    <xsd:import namespace="d486f525-48d2-4896-b790-ea8dc18b54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9a9d02-f752-4ba2-b42c-ab9d4452fa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86f525-48d2-4896-b790-ea8dc18b544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F89B26-0F3E-4079-B6A5-1AC9FBA0CF8A}">
  <ds:schemaRefs>
    <ds:schemaRef ds:uri="http://schemas.microsoft.com/sharepoint/v3/contenttype/forms"/>
  </ds:schemaRefs>
</ds:datastoreItem>
</file>

<file path=customXml/itemProps2.xml><?xml version="1.0" encoding="utf-8"?>
<ds:datastoreItem xmlns:ds="http://schemas.openxmlformats.org/officeDocument/2006/customXml" ds:itemID="{7ECDDAF4-B5FF-4A01-9E08-41F961F0E1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9a9d02-f752-4ba2-b42c-ab9d4452faaf"/>
    <ds:schemaRef ds:uri="d486f525-48d2-4896-b790-ea8dc18b5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793A8D-C1A9-4ABD-8C93-403DD65B40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2585</Words>
  <Characters>14739</Characters>
  <Application>Microsoft Office Word</Application>
  <DocSecurity>0</DocSecurity>
  <Lines>122</Lines>
  <Paragraphs>34</Paragraphs>
  <ScaleCrop>false</ScaleCrop>
  <Company/>
  <LinksUpToDate>false</LinksUpToDate>
  <CharactersWithSpaces>17290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Lighten PDF to Word Converter</dc:creator>
  <cp:keywords/>
  <dc:description/>
  <cp:lastModifiedBy>Ronald Raphael</cp:lastModifiedBy>
  <cp:revision>4</cp:revision>
  <dcterms:created xsi:type="dcterms:W3CDTF">2023-08-17T18:50:00Z</dcterms:created>
  <dcterms:modified xsi:type="dcterms:W3CDTF">2023-08-17T20:38:00Z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0x01010062D3894BBF5A3E4C8CA9547FC056A099</vt:lpwstr>
  </property>
</Properties>
</file>